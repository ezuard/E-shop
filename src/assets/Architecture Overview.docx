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BE63D" w14:textId="77777777" w:rsidR="00E46378" w:rsidRPr="002170E2" w:rsidRDefault="00E46378" w:rsidP="00E46378">
      <w:pPr>
        <w:pStyle w:val="Titolo2"/>
        <w:ind w:left="567" w:hanging="567"/>
        <w:rPr>
          <w:lang w:val="it-IT"/>
          <w:rPrChange w:id="0" w:author="CARAGNULO Vincenzo" w:date="2020-06-26T15:43:00Z">
            <w:rPr/>
          </w:rPrChange>
        </w:rPr>
      </w:pPr>
      <w:bookmarkStart w:id="1" w:name="_Toc32023989"/>
      <w:bookmarkStart w:id="2" w:name="_Toc33804863"/>
      <w:bookmarkStart w:id="3" w:name="_Toc44602384"/>
      <w:r w:rsidRPr="002170E2">
        <w:rPr>
          <w:lang w:val="it-IT"/>
          <w:rPrChange w:id="4" w:author="CARAGNULO Vincenzo" w:date="2020-06-26T15:43:00Z">
            <w:rPr/>
          </w:rPrChange>
        </w:rPr>
        <w:t xml:space="preserve">Architecture </w:t>
      </w:r>
      <w:proofErr w:type="spellStart"/>
      <w:r w:rsidRPr="002170E2">
        <w:rPr>
          <w:lang w:val="it-IT"/>
          <w:rPrChange w:id="5" w:author="CARAGNULO Vincenzo" w:date="2020-06-26T15:43:00Z">
            <w:rPr/>
          </w:rPrChange>
        </w:rPr>
        <w:t>Overview</w:t>
      </w:r>
      <w:bookmarkEnd w:id="1"/>
      <w:bookmarkEnd w:id="2"/>
      <w:bookmarkEnd w:id="3"/>
      <w:proofErr w:type="spellEnd"/>
    </w:p>
    <w:p w14:paraId="677CB32F" w14:textId="77777777" w:rsidR="00E46378" w:rsidRPr="002170E2" w:rsidRDefault="00E46378" w:rsidP="00E46378">
      <w:pPr>
        <w:rPr>
          <w:rFonts w:asciiTheme="majorHAnsi" w:hAnsiTheme="majorHAnsi" w:cstheme="majorBidi"/>
          <w:lang w:val="it-IT"/>
        </w:rPr>
      </w:pPr>
      <w:r w:rsidRPr="002170E2">
        <w:rPr>
          <w:rFonts w:asciiTheme="majorHAnsi" w:hAnsiTheme="majorHAnsi" w:cstheme="majorBidi"/>
          <w:lang w:val="it-IT"/>
        </w:rPr>
        <w:t xml:space="preserve">L’architettura della soluzione proposta è </w:t>
      </w:r>
      <w:r w:rsidRPr="002170E2">
        <w:rPr>
          <w:rFonts w:asciiTheme="majorHAnsi" w:hAnsiTheme="majorHAnsi" w:cstheme="majorBidi"/>
          <w:b/>
          <w:lang w:val="it-IT"/>
        </w:rPr>
        <w:t>coerente con quella desiderata da Aruba e descritta nel capitolato</w:t>
      </w:r>
      <w:r w:rsidRPr="002170E2">
        <w:rPr>
          <w:rFonts w:asciiTheme="majorHAnsi" w:hAnsiTheme="majorHAnsi" w:cstheme="majorBidi"/>
          <w:lang w:val="it-IT"/>
        </w:rPr>
        <w:t>. La stessa potr</w:t>
      </w:r>
      <w:r>
        <w:rPr>
          <w:rFonts w:asciiTheme="majorHAnsi" w:hAnsiTheme="majorHAnsi" w:cstheme="majorBidi"/>
          <w:lang w:val="it-IT"/>
        </w:rPr>
        <w:t>ebbe</w:t>
      </w:r>
      <w:r w:rsidRPr="002170E2">
        <w:rPr>
          <w:rFonts w:asciiTheme="majorHAnsi" w:hAnsiTheme="majorHAnsi" w:cstheme="majorBidi"/>
          <w:lang w:val="it-IT"/>
        </w:rPr>
        <w:t xml:space="preserve"> essere oggetto di revisione in fase di design del progetto salvo accettazione da ambe le parti</w:t>
      </w:r>
    </w:p>
    <w:p w14:paraId="35F30A2F" w14:textId="77777777" w:rsidR="00E46378" w:rsidRPr="001E7E2E" w:rsidRDefault="00E46378" w:rsidP="00E46378">
      <w:pPr>
        <w:ind w:left="-567"/>
        <w:jc w:val="center"/>
        <w:rPr>
          <w:rFonts w:asciiTheme="majorHAnsi" w:hAnsiTheme="majorHAnsi" w:cstheme="majorHAnsi"/>
          <w:lang w:val="it-IT"/>
        </w:rPr>
      </w:pPr>
      <w:del w:id="6" w:author="CARAGNULO Vincenzo" w:date="2020-06-26T17:06:00Z">
        <w:r w:rsidRPr="002170E2" w:rsidDel="00F93A82">
          <w:rPr>
            <w:noProof/>
            <w:lang w:val="it-IT"/>
            <w:rPrChange w:id="7" w:author="CARAGNULO Vincenzo" w:date="2020-06-26T15:43:00Z">
              <w:rPr>
                <w:noProof/>
              </w:rPr>
            </w:rPrChange>
          </w:rPr>
          <w:drawing>
            <wp:inline distT="0" distB="0" distL="0" distR="0" wp14:anchorId="049ABB9A" wp14:editId="3F1BBD51">
              <wp:extent cx="6668664" cy="3721544"/>
              <wp:effectExtent l="0" t="0" r="0" b="0"/>
              <wp:docPr id="154809893" name="Picture 45143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430947"/>
                      <pic:cNvPicPr/>
                    </pic:nvPicPr>
                    <pic:blipFill>
                      <a:blip r:embed="rId5">
                        <a:extLst>
                          <a:ext uri="{28A0092B-C50C-407E-A947-70E740481C1C}">
                            <a14:useLocalDpi xmlns:a14="http://schemas.microsoft.com/office/drawing/2010/main" val="0"/>
                          </a:ext>
                        </a:extLst>
                      </a:blip>
                      <a:stretch>
                        <a:fillRect/>
                      </a:stretch>
                    </pic:blipFill>
                    <pic:spPr>
                      <a:xfrm>
                        <a:off x="0" y="0"/>
                        <a:ext cx="6668664" cy="3721544"/>
                      </a:xfrm>
                      <a:prstGeom prst="rect">
                        <a:avLst/>
                      </a:prstGeom>
                    </pic:spPr>
                  </pic:pic>
                </a:graphicData>
              </a:graphic>
            </wp:inline>
          </w:drawing>
        </w:r>
      </w:del>
      <w:r>
        <w:rPr>
          <w:noProof/>
        </w:rPr>
        <w:drawing>
          <wp:inline distT="0" distB="0" distL="0" distR="0" wp14:anchorId="263A9303" wp14:editId="3026919D">
            <wp:extent cx="3733295" cy="2083625"/>
            <wp:effectExtent l="0" t="0" r="63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0708" cy="2087762"/>
                    </a:xfrm>
                    <a:prstGeom prst="rect">
                      <a:avLst/>
                    </a:prstGeom>
                  </pic:spPr>
                </pic:pic>
              </a:graphicData>
            </a:graphic>
          </wp:inline>
        </w:drawing>
      </w:r>
      <w:r w:rsidRPr="007A6880">
        <w:rPr>
          <w:noProof/>
        </w:rPr>
        <w:t xml:space="preserve"> </w:t>
      </w:r>
    </w:p>
    <w:p w14:paraId="47DA8D6F" w14:textId="77777777" w:rsidR="00E46378" w:rsidRPr="00F042EE" w:rsidRDefault="00E46378" w:rsidP="00E46378">
      <w:pPr>
        <w:pStyle w:val="Didascalia"/>
        <w:jc w:val="center"/>
        <w:rPr>
          <w:ins w:id="8" w:author="CARAGNULO Vincenzo" w:date="2020-06-26T16:41:00Z"/>
          <w:lang w:val="it-IT"/>
        </w:rPr>
      </w:pPr>
      <w:ins w:id="9" w:author="CARAGNULO Vincenzo" w:date="2020-06-26T16:41:00Z">
        <w:r w:rsidRPr="00F042EE">
          <w:rPr>
            <w:lang w:val="it-IT"/>
          </w:rPr>
          <w:t xml:space="preserve">Figure </w:t>
        </w:r>
      </w:ins>
      <w:r>
        <w:rPr>
          <w:lang w:val="it-IT"/>
        </w:rPr>
        <w:t>3</w:t>
      </w:r>
      <w:ins w:id="10" w:author="CARAGNULO Vincenzo" w:date="2020-06-26T16:41:00Z">
        <w:r w:rsidRPr="00F042EE">
          <w:rPr>
            <w:lang w:val="it-IT"/>
          </w:rPr>
          <w:t xml:space="preserve"> </w:t>
        </w:r>
      </w:ins>
      <w:r>
        <w:rPr>
          <w:lang w:val="it-IT"/>
        </w:rPr>
        <w:t>–</w:t>
      </w:r>
      <w:ins w:id="11" w:author="CARAGNULO Vincenzo" w:date="2020-06-26T16:41:00Z">
        <w:r w:rsidRPr="00F042EE">
          <w:rPr>
            <w:lang w:val="it-IT"/>
          </w:rPr>
          <w:t xml:space="preserve"> </w:t>
        </w:r>
      </w:ins>
      <w:r>
        <w:rPr>
          <w:lang w:val="it-IT"/>
        </w:rPr>
        <w:t>Architettura dell’applicazione</w:t>
      </w:r>
    </w:p>
    <w:p w14:paraId="2670A56E" w14:textId="77777777" w:rsidR="00E46378" w:rsidRDefault="00E46378" w:rsidP="00E46378">
      <w:pPr>
        <w:ind w:left="-567"/>
        <w:jc w:val="center"/>
        <w:rPr>
          <w:rFonts w:asciiTheme="majorHAnsi" w:hAnsiTheme="majorHAnsi" w:cstheme="majorHAnsi"/>
          <w:lang w:val="it-IT"/>
        </w:rPr>
      </w:pPr>
    </w:p>
    <w:p w14:paraId="4A873916" w14:textId="77777777" w:rsidR="00E46378" w:rsidRDefault="00E46378" w:rsidP="00E46378">
      <w:pPr>
        <w:rPr>
          <w:rFonts w:asciiTheme="majorHAnsi" w:hAnsiTheme="majorHAnsi" w:cstheme="majorHAnsi"/>
          <w:lang w:val="it-IT"/>
        </w:rPr>
      </w:pPr>
      <w:r>
        <w:rPr>
          <w:rFonts w:asciiTheme="majorHAnsi" w:hAnsiTheme="majorHAnsi" w:cstheme="majorHAnsi"/>
          <w:lang w:val="it-IT"/>
        </w:rPr>
        <w:t xml:space="preserve">L’applicazione sarà composta da diversi moduli implementati </w:t>
      </w:r>
      <w:r w:rsidRPr="00633490">
        <w:rPr>
          <w:rFonts w:asciiTheme="majorHAnsi" w:hAnsiTheme="majorHAnsi" w:cstheme="majorHAnsi"/>
          <w:lang w:val="it-IT"/>
        </w:rPr>
        <w:t xml:space="preserve">utilizzando una combinazione di framework Bootstrap, Angular.js e </w:t>
      </w:r>
      <w:proofErr w:type="spellStart"/>
      <w:r w:rsidRPr="00633490">
        <w:rPr>
          <w:rFonts w:asciiTheme="majorHAnsi" w:hAnsiTheme="majorHAnsi" w:cstheme="majorHAnsi"/>
          <w:lang w:val="it-IT"/>
        </w:rPr>
        <w:t>NgRx</w:t>
      </w:r>
      <w:proofErr w:type="spellEnd"/>
      <w:r w:rsidRPr="00633490">
        <w:rPr>
          <w:rFonts w:asciiTheme="majorHAnsi" w:hAnsiTheme="majorHAnsi" w:cstheme="majorHAnsi"/>
          <w:lang w:val="it-IT"/>
        </w:rPr>
        <w:t>.</w:t>
      </w:r>
      <w:r>
        <w:rPr>
          <w:rFonts w:asciiTheme="majorHAnsi" w:hAnsiTheme="majorHAnsi" w:cstheme="majorHAnsi"/>
          <w:lang w:val="it-IT"/>
        </w:rPr>
        <w:t xml:space="preserve"> </w:t>
      </w:r>
      <w:r w:rsidRPr="008D48EE">
        <w:rPr>
          <w:rFonts w:asciiTheme="majorHAnsi" w:hAnsiTheme="majorHAnsi" w:cstheme="majorHAnsi"/>
          <w:lang w:val="it-IT"/>
        </w:rPr>
        <w:t>Nello specifico è prevista la realizzazione di almeno</w:t>
      </w:r>
      <w:r>
        <w:rPr>
          <w:rFonts w:asciiTheme="majorHAnsi" w:hAnsiTheme="majorHAnsi" w:cstheme="majorHAnsi"/>
          <w:lang w:val="it-IT"/>
        </w:rPr>
        <w:t xml:space="preserve"> un container Web Server che conterrà il componente di </w:t>
      </w:r>
      <w:proofErr w:type="spellStart"/>
      <w:r>
        <w:rPr>
          <w:rFonts w:asciiTheme="majorHAnsi" w:hAnsiTheme="majorHAnsi" w:cstheme="majorHAnsi"/>
          <w:lang w:val="it-IT"/>
        </w:rPr>
        <w:t>frontend</w:t>
      </w:r>
      <w:proofErr w:type="spellEnd"/>
      <w:r>
        <w:rPr>
          <w:rFonts w:asciiTheme="majorHAnsi" w:hAnsiTheme="majorHAnsi" w:cstheme="majorHAnsi"/>
          <w:lang w:val="it-IT"/>
        </w:rPr>
        <w:t xml:space="preserve"> che si interfaccerà direttamente con le API di DocFly3 tramite service </w:t>
      </w:r>
      <w:proofErr w:type="spellStart"/>
      <w:r>
        <w:rPr>
          <w:rFonts w:asciiTheme="majorHAnsi" w:hAnsiTheme="majorHAnsi" w:cstheme="majorHAnsi"/>
          <w:lang w:val="it-IT"/>
        </w:rPr>
        <w:t>Angular</w:t>
      </w:r>
      <w:proofErr w:type="spellEnd"/>
      <w:r>
        <w:rPr>
          <w:rFonts w:asciiTheme="majorHAnsi" w:hAnsiTheme="majorHAnsi" w:cstheme="majorHAnsi"/>
          <w:lang w:val="it-IT"/>
        </w:rPr>
        <w:t xml:space="preserve">, escludendo in questo caso l’utilizzo della tecnologia </w:t>
      </w:r>
      <w:r w:rsidRPr="006E41C6">
        <w:rPr>
          <w:rFonts w:asciiTheme="majorHAnsi" w:hAnsiTheme="majorHAnsi" w:cstheme="majorHAnsi"/>
          <w:lang w:val="it-IT"/>
        </w:rPr>
        <w:t>Spring Cloud Gateway</w:t>
      </w:r>
      <w:r>
        <w:rPr>
          <w:rFonts w:asciiTheme="majorHAnsi" w:hAnsiTheme="majorHAnsi" w:cstheme="majorHAnsi"/>
          <w:lang w:val="it-IT"/>
        </w:rPr>
        <w:t>.</w:t>
      </w:r>
    </w:p>
    <w:p w14:paraId="40A5EFD0" w14:textId="77777777" w:rsidR="00E46378" w:rsidRDefault="00E46378" w:rsidP="00E46378">
      <w:pPr>
        <w:rPr>
          <w:rFonts w:asciiTheme="majorHAnsi" w:hAnsiTheme="majorHAnsi" w:cstheme="majorHAnsi"/>
          <w:lang w:val="it-IT"/>
        </w:rPr>
      </w:pPr>
      <w:r>
        <w:rPr>
          <w:rFonts w:asciiTheme="majorHAnsi" w:hAnsiTheme="majorHAnsi" w:cstheme="majorHAnsi"/>
          <w:lang w:val="it-IT"/>
        </w:rPr>
        <w:t xml:space="preserve">La gestione dei </w:t>
      </w:r>
      <w:proofErr w:type="spellStart"/>
      <w:r>
        <w:rPr>
          <w:rFonts w:asciiTheme="majorHAnsi" w:hAnsiTheme="majorHAnsi" w:cstheme="majorHAnsi"/>
          <w:lang w:val="it-IT"/>
        </w:rPr>
        <w:t>forms</w:t>
      </w:r>
      <w:proofErr w:type="spellEnd"/>
      <w:r>
        <w:rPr>
          <w:rFonts w:asciiTheme="majorHAnsi" w:hAnsiTheme="majorHAnsi" w:cstheme="majorHAnsi"/>
          <w:lang w:val="it-IT"/>
        </w:rPr>
        <w:t xml:space="preserve"> verrà eseguita mediante l’approccio dei </w:t>
      </w:r>
      <w:proofErr w:type="spellStart"/>
      <w:r>
        <w:rPr>
          <w:rFonts w:asciiTheme="majorHAnsi" w:hAnsiTheme="majorHAnsi" w:cstheme="majorHAnsi"/>
          <w:lang w:val="it-IT"/>
        </w:rPr>
        <w:t>Reactive</w:t>
      </w:r>
      <w:proofErr w:type="spellEnd"/>
      <w:r>
        <w:rPr>
          <w:rFonts w:asciiTheme="majorHAnsi" w:hAnsiTheme="majorHAnsi" w:cstheme="majorHAnsi"/>
          <w:lang w:val="it-IT"/>
        </w:rPr>
        <w:t xml:space="preserve"> Forms (RF) messi a disposizione da </w:t>
      </w:r>
      <w:proofErr w:type="spellStart"/>
      <w:r>
        <w:rPr>
          <w:rFonts w:asciiTheme="majorHAnsi" w:hAnsiTheme="majorHAnsi" w:cstheme="majorHAnsi"/>
          <w:lang w:val="it-IT"/>
        </w:rPr>
        <w:t>Angular</w:t>
      </w:r>
      <w:proofErr w:type="spellEnd"/>
      <w:r>
        <w:rPr>
          <w:rFonts w:asciiTheme="majorHAnsi" w:hAnsiTheme="majorHAnsi" w:cstheme="majorHAnsi"/>
          <w:lang w:val="it-IT"/>
        </w:rPr>
        <w:t xml:space="preserve">, basati sul pattern </w:t>
      </w:r>
      <w:proofErr w:type="spellStart"/>
      <w:r>
        <w:rPr>
          <w:rFonts w:asciiTheme="majorHAnsi" w:hAnsiTheme="majorHAnsi" w:cstheme="majorHAnsi"/>
          <w:lang w:val="it-IT"/>
        </w:rPr>
        <w:t>Observable</w:t>
      </w:r>
      <w:proofErr w:type="spellEnd"/>
      <w:r>
        <w:rPr>
          <w:rFonts w:asciiTheme="majorHAnsi" w:hAnsiTheme="majorHAnsi" w:cstheme="majorHAnsi"/>
          <w:lang w:val="it-IT"/>
        </w:rPr>
        <w:t xml:space="preserve"> sono molto più flessibili, scalabili e robusti rispetto ai template-</w:t>
      </w:r>
      <w:proofErr w:type="spellStart"/>
      <w:r>
        <w:rPr>
          <w:rFonts w:asciiTheme="majorHAnsi" w:hAnsiTheme="majorHAnsi" w:cstheme="majorHAnsi"/>
          <w:lang w:val="it-IT"/>
        </w:rPr>
        <w:t>driven</w:t>
      </w:r>
      <w:proofErr w:type="spellEnd"/>
      <w:r>
        <w:rPr>
          <w:rFonts w:asciiTheme="majorHAnsi" w:hAnsiTheme="majorHAnsi" w:cstheme="majorHAnsi"/>
          <w:lang w:val="it-IT"/>
        </w:rPr>
        <w:t xml:space="preserve"> </w:t>
      </w:r>
      <w:proofErr w:type="spellStart"/>
      <w:r>
        <w:rPr>
          <w:rFonts w:asciiTheme="majorHAnsi" w:hAnsiTheme="majorHAnsi" w:cstheme="majorHAnsi"/>
          <w:lang w:val="it-IT"/>
        </w:rPr>
        <w:t>forms</w:t>
      </w:r>
      <w:proofErr w:type="spellEnd"/>
      <w:r>
        <w:rPr>
          <w:rFonts w:asciiTheme="majorHAnsi" w:hAnsiTheme="majorHAnsi" w:cstheme="majorHAnsi"/>
          <w:lang w:val="it-IT"/>
        </w:rPr>
        <w:t xml:space="preserve">. I RF saranno implementati utilizzando la libreria </w:t>
      </w:r>
      <w:proofErr w:type="spellStart"/>
      <w:r>
        <w:rPr>
          <w:rFonts w:asciiTheme="majorHAnsi" w:hAnsiTheme="majorHAnsi" w:cstheme="majorHAnsi"/>
          <w:lang w:val="it-IT"/>
        </w:rPr>
        <w:t>NgRx</w:t>
      </w:r>
      <w:proofErr w:type="spellEnd"/>
      <w:r>
        <w:rPr>
          <w:rFonts w:asciiTheme="majorHAnsi" w:hAnsiTheme="majorHAnsi" w:cstheme="majorHAnsi"/>
          <w:lang w:val="it-IT"/>
        </w:rPr>
        <w:t xml:space="preserve"> che si occuperà dell</w:t>
      </w:r>
      <w:r w:rsidRPr="00633490">
        <w:rPr>
          <w:rFonts w:asciiTheme="majorHAnsi" w:hAnsiTheme="majorHAnsi" w:cstheme="majorHAnsi"/>
          <w:lang w:val="it-IT"/>
        </w:rPr>
        <w:t>a gestione dello stato</w:t>
      </w:r>
      <w:r>
        <w:rPr>
          <w:rFonts w:asciiTheme="majorHAnsi" w:hAnsiTheme="majorHAnsi" w:cstheme="majorHAnsi"/>
          <w:lang w:val="it-IT"/>
        </w:rPr>
        <w:t>.</w:t>
      </w:r>
      <w:r w:rsidRPr="00633490">
        <w:rPr>
          <w:rFonts w:asciiTheme="majorHAnsi" w:hAnsiTheme="majorHAnsi" w:cstheme="majorHAnsi"/>
          <w:lang w:val="it-IT"/>
        </w:rPr>
        <w:t xml:space="preserve"> </w:t>
      </w:r>
    </w:p>
    <w:p w14:paraId="38EDCAD7" w14:textId="77777777" w:rsidR="00E46378" w:rsidRDefault="00E46378" w:rsidP="00E46378">
      <w:pPr>
        <w:rPr>
          <w:rFonts w:asciiTheme="majorHAnsi" w:hAnsiTheme="majorHAnsi" w:cstheme="majorHAnsi"/>
          <w:lang w:val="it-IT"/>
        </w:rPr>
      </w:pPr>
      <w:r>
        <w:rPr>
          <w:rFonts w:asciiTheme="majorHAnsi" w:hAnsiTheme="majorHAnsi" w:cstheme="majorHAnsi"/>
          <w:lang w:val="it-IT"/>
        </w:rPr>
        <w:t xml:space="preserve">Di seguito la descrizione dell’architettura </w:t>
      </w:r>
      <w:r w:rsidRPr="00633490">
        <w:rPr>
          <w:rFonts w:asciiTheme="majorHAnsi" w:hAnsiTheme="majorHAnsi" w:cstheme="majorHAnsi"/>
          <w:lang w:val="it-IT"/>
        </w:rPr>
        <w:t>dei componenti</w:t>
      </w:r>
      <w:r>
        <w:rPr>
          <w:rFonts w:asciiTheme="majorHAnsi" w:hAnsiTheme="majorHAnsi" w:cstheme="majorHAnsi"/>
          <w:lang w:val="it-IT"/>
        </w:rPr>
        <w:t xml:space="preserve"> </w:t>
      </w:r>
      <w:proofErr w:type="spellStart"/>
      <w:r>
        <w:rPr>
          <w:rFonts w:asciiTheme="majorHAnsi" w:hAnsiTheme="majorHAnsi" w:cstheme="majorHAnsi"/>
          <w:lang w:val="it-IT"/>
        </w:rPr>
        <w:t>NgRx</w:t>
      </w:r>
      <w:proofErr w:type="spellEnd"/>
      <w:r w:rsidRPr="00633490">
        <w:rPr>
          <w:rFonts w:asciiTheme="majorHAnsi" w:hAnsiTheme="majorHAnsi" w:cstheme="majorHAnsi"/>
          <w:lang w:val="it-IT"/>
        </w:rPr>
        <w:t>:</w:t>
      </w:r>
    </w:p>
    <w:p w14:paraId="158B7080" w14:textId="77777777" w:rsidR="00E46378" w:rsidRDefault="00E46378" w:rsidP="00E46378">
      <w:pPr>
        <w:jc w:val="center"/>
        <w:rPr>
          <w:rFonts w:asciiTheme="majorHAnsi" w:hAnsiTheme="majorHAnsi" w:cstheme="majorHAnsi"/>
          <w:lang w:val="it-IT"/>
        </w:rPr>
      </w:pPr>
      <w:r>
        <w:rPr>
          <w:noProof/>
        </w:rPr>
        <w:drawing>
          <wp:inline distT="0" distB="0" distL="0" distR="0" wp14:anchorId="52ACFE5D" wp14:editId="51A716D1">
            <wp:extent cx="4078466" cy="18653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8952" cy="1870171"/>
                    </a:xfrm>
                    <a:prstGeom prst="rect">
                      <a:avLst/>
                    </a:prstGeom>
                    <a:noFill/>
                    <a:ln>
                      <a:noFill/>
                    </a:ln>
                  </pic:spPr>
                </pic:pic>
              </a:graphicData>
            </a:graphic>
          </wp:inline>
        </w:drawing>
      </w:r>
    </w:p>
    <w:p w14:paraId="2167A289" w14:textId="77777777" w:rsidR="00E46378" w:rsidRPr="00B432FB" w:rsidRDefault="00E46378" w:rsidP="00E46378">
      <w:pPr>
        <w:pStyle w:val="Didascalia"/>
        <w:jc w:val="center"/>
        <w:rPr>
          <w:lang w:val="it-IT"/>
        </w:rPr>
      </w:pPr>
      <w:ins w:id="12" w:author="CARAGNULO Vincenzo" w:date="2020-06-26T16:41:00Z">
        <w:r w:rsidRPr="00F042EE">
          <w:rPr>
            <w:lang w:val="it-IT"/>
          </w:rPr>
          <w:t xml:space="preserve">Figure </w:t>
        </w:r>
      </w:ins>
      <w:r>
        <w:rPr>
          <w:lang w:val="it-IT"/>
        </w:rPr>
        <w:t>4</w:t>
      </w:r>
      <w:ins w:id="13" w:author="CARAGNULO Vincenzo" w:date="2020-06-26T16:41:00Z">
        <w:r w:rsidRPr="00F042EE">
          <w:rPr>
            <w:lang w:val="it-IT"/>
          </w:rPr>
          <w:t xml:space="preserve"> </w:t>
        </w:r>
      </w:ins>
      <w:r>
        <w:rPr>
          <w:lang w:val="it-IT"/>
        </w:rPr>
        <w:t>–</w:t>
      </w:r>
      <w:ins w:id="14" w:author="CARAGNULO Vincenzo" w:date="2020-06-26T16:41:00Z">
        <w:r w:rsidRPr="00F042EE">
          <w:rPr>
            <w:lang w:val="it-IT"/>
          </w:rPr>
          <w:t xml:space="preserve"> </w:t>
        </w:r>
      </w:ins>
      <w:proofErr w:type="spellStart"/>
      <w:r>
        <w:rPr>
          <w:lang w:val="it-IT"/>
        </w:rPr>
        <w:t>NgRx</w:t>
      </w:r>
      <w:proofErr w:type="spellEnd"/>
      <w:r>
        <w:rPr>
          <w:lang w:val="it-IT"/>
        </w:rPr>
        <w:t xml:space="preserve"> – Gestione del ciclo di vita dello stato </w:t>
      </w:r>
    </w:p>
    <w:p w14:paraId="1FD338EA" w14:textId="77777777" w:rsidR="00E46378" w:rsidRPr="00905D2C" w:rsidRDefault="00E46378" w:rsidP="00E46378">
      <w:pPr>
        <w:pStyle w:val="Paragrafoelenco"/>
        <w:numPr>
          <w:ilvl w:val="0"/>
          <w:numId w:val="22"/>
        </w:numPr>
        <w:rPr>
          <w:rFonts w:asciiTheme="majorHAnsi" w:hAnsiTheme="majorHAnsi" w:cstheme="majorHAnsi"/>
          <w:lang w:val="it-IT"/>
        </w:rPr>
      </w:pPr>
      <w:r w:rsidRPr="00905D2C">
        <w:rPr>
          <w:rFonts w:asciiTheme="majorHAnsi" w:hAnsiTheme="majorHAnsi" w:cstheme="majorHAnsi"/>
          <w:lang w:val="it-IT"/>
        </w:rPr>
        <w:t>Store: è ciò che contiene lo stato dell'app.</w:t>
      </w:r>
    </w:p>
    <w:p w14:paraId="053B2601" w14:textId="77777777" w:rsidR="00E46378" w:rsidRPr="00905D2C" w:rsidRDefault="00E46378" w:rsidP="00E46378">
      <w:pPr>
        <w:pStyle w:val="Paragrafoelenco"/>
        <w:numPr>
          <w:ilvl w:val="0"/>
          <w:numId w:val="22"/>
        </w:numPr>
        <w:rPr>
          <w:rFonts w:asciiTheme="majorHAnsi" w:hAnsiTheme="majorHAnsi" w:cstheme="majorHAnsi"/>
          <w:lang w:val="it-IT"/>
        </w:rPr>
      </w:pPr>
      <w:r w:rsidRPr="00905D2C">
        <w:rPr>
          <w:rFonts w:asciiTheme="majorHAnsi" w:hAnsiTheme="majorHAnsi" w:cstheme="majorHAnsi"/>
          <w:lang w:val="it-IT"/>
        </w:rPr>
        <w:t>Action: un evento unico inviato da componenti e servizi che descrivono come modificare lo stato. Ad esempio, "Aggiungi cliente" può essere un'azione che cambierà lo stato (vale a dire aggiungere un nuovo cliente all'elenco).</w:t>
      </w:r>
    </w:p>
    <w:p w14:paraId="492DA24B" w14:textId="77777777" w:rsidR="00E46378" w:rsidRPr="00905D2C" w:rsidRDefault="00E46378" w:rsidP="00E46378">
      <w:pPr>
        <w:pStyle w:val="Paragrafoelenco"/>
        <w:numPr>
          <w:ilvl w:val="0"/>
          <w:numId w:val="22"/>
        </w:numPr>
        <w:rPr>
          <w:rFonts w:asciiTheme="majorHAnsi" w:hAnsiTheme="majorHAnsi" w:cstheme="majorHAnsi"/>
          <w:lang w:val="it-IT"/>
        </w:rPr>
      </w:pPr>
      <w:proofErr w:type="spellStart"/>
      <w:r w:rsidRPr="00905D2C">
        <w:rPr>
          <w:rFonts w:asciiTheme="majorHAnsi" w:hAnsiTheme="majorHAnsi" w:cstheme="majorHAnsi"/>
          <w:lang w:val="it-IT"/>
        </w:rPr>
        <w:t>Reducer</w:t>
      </w:r>
      <w:proofErr w:type="spellEnd"/>
      <w:r w:rsidRPr="00905D2C">
        <w:rPr>
          <w:rFonts w:asciiTheme="majorHAnsi" w:hAnsiTheme="majorHAnsi" w:cstheme="majorHAnsi"/>
          <w:lang w:val="it-IT"/>
        </w:rPr>
        <w:t xml:space="preserve">: tutti i cambiamenti di stato avvengono all'interno del </w:t>
      </w:r>
      <w:proofErr w:type="spellStart"/>
      <w:r w:rsidRPr="00905D2C">
        <w:rPr>
          <w:rFonts w:asciiTheme="majorHAnsi" w:hAnsiTheme="majorHAnsi" w:cstheme="majorHAnsi"/>
          <w:lang w:val="it-IT"/>
        </w:rPr>
        <w:t>Reducer</w:t>
      </w:r>
      <w:proofErr w:type="spellEnd"/>
      <w:r w:rsidRPr="00905D2C">
        <w:rPr>
          <w:rFonts w:asciiTheme="majorHAnsi" w:hAnsiTheme="majorHAnsi" w:cstheme="majorHAnsi"/>
          <w:lang w:val="it-IT"/>
        </w:rPr>
        <w:t>; risponde all'azione e, sulla base di tale azione, creerà un nuovo stato immutabile e lo restituirà al Store.</w:t>
      </w:r>
    </w:p>
    <w:p w14:paraId="76B7FE58" w14:textId="77777777" w:rsidR="00E46378" w:rsidRPr="00905D2C" w:rsidRDefault="00E46378" w:rsidP="00E46378">
      <w:pPr>
        <w:pStyle w:val="Paragrafoelenco"/>
        <w:numPr>
          <w:ilvl w:val="0"/>
          <w:numId w:val="22"/>
        </w:numPr>
        <w:rPr>
          <w:rFonts w:asciiTheme="majorHAnsi" w:hAnsiTheme="majorHAnsi" w:cstheme="majorHAnsi"/>
          <w:lang w:val="it-IT"/>
        </w:rPr>
      </w:pPr>
      <w:proofErr w:type="spellStart"/>
      <w:r w:rsidRPr="00905D2C">
        <w:rPr>
          <w:rFonts w:asciiTheme="majorHAnsi" w:hAnsiTheme="majorHAnsi" w:cstheme="majorHAnsi"/>
          <w:lang w:val="it-IT"/>
        </w:rPr>
        <w:t>Selector</w:t>
      </w:r>
      <w:proofErr w:type="spellEnd"/>
      <w:r w:rsidRPr="00905D2C">
        <w:rPr>
          <w:rFonts w:asciiTheme="majorHAnsi" w:hAnsiTheme="majorHAnsi" w:cstheme="majorHAnsi"/>
          <w:lang w:val="it-IT"/>
        </w:rPr>
        <w:t>: il selettore è una funzione utilizzata per ottenere una parte dello stato dallo Store.</w:t>
      </w:r>
    </w:p>
    <w:p w14:paraId="0BA573C7" w14:textId="77777777" w:rsidR="00E46378" w:rsidRPr="00905D2C" w:rsidRDefault="00E46378" w:rsidP="00E46378">
      <w:pPr>
        <w:pStyle w:val="Paragrafoelenco"/>
        <w:numPr>
          <w:ilvl w:val="0"/>
          <w:numId w:val="22"/>
        </w:numPr>
        <w:rPr>
          <w:rFonts w:asciiTheme="majorHAnsi" w:hAnsiTheme="majorHAnsi" w:cstheme="majorHAnsi"/>
          <w:lang w:val="it-IT"/>
        </w:rPr>
      </w:pPr>
      <w:proofErr w:type="spellStart"/>
      <w:r w:rsidRPr="00905D2C">
        <w:rPr>
          <w:rFonts w:asciiTheme="majorHAnsi" w:hAnsiTheme="majorHAnsi" w:cstheme="majorHAnsi"/>
          <w:lang w:val="it-IT"/>
        </w:rPr>
        <w:t>Effects</w:t>
      </w:r>
      <w:proofErr w:type="spellEnd"/>
      <w:r w:rsidRPr="00905D2C">
        <w:rPr>
          <w:rFonts w:asciiTheme="majorHAnsi" w:hAnsiTheme="majorHAnsi" w:cstheme="majorHAnsi"/>
          <w:lang w:val="it-IT"/>
        </w:rPr>
        <w:t xml:space="preserve">: un meccanismo che ascolta le Action inviate in un flusso osservabile, elabora la risposta del server e restituisce nuove azioni immediatamente o in modo asincrono al </w:t>
      </w:r>
      <w:proofErr w:type="spellStart"/>
      <w:r w:rsidRPr="00905D2C">
        <w:rPr>
          <w:rFonts w:asciiTheme="majorHAnsi" w:hAnsiTheme="majorHAnsi" w:cstheme="majorHAnsi"/>
          <w:lang w:val="it-IT"/>
        </w:rPr>
        <w:t>Reducer</w:t>
      </w:r>
      <w:proofErr w:type="spellEnd"/>
      <w:r w:rsidRPr="00905D2C">
        <w:rPr>
          <w:rFonts w:asciiTheme="majorHAnsi" w:hAnsiTheme="majorHAnsi" w:cstheme="majorHAnsi"/>
          <w:lang w:val="it-IT"/>
        </w:rPr>
        <w:t xml:space="preserve"> per modificare lo stato.</w:t>
      </w:r>
    </w:p>
    <w:p w14:paraId="65574BDE" w14:textId="77777777" w:rsidR="00E46378" w:rsidRPr="002170E2" w:rsidRDefault="00E46378" w:rsidP="00E46378">
      <w:pPr>
        <w:ind w:left="-567"/>
        <w:rPr>
          <w:rFonts w:asciiTheme="majorHAnsi" w:hAnsiTheme="majorHAnsi" w:cstheme="majorHAnsi"/>
          <w:lang w:val="it-IT"/>
          <w:rPrChange w:id="15" w:author="CARAGNULO Vincenzo" w:date="2020-06-26T15:43:00Z">
            <w:rPr>
              <w:rFonts w:asciiTheme="majorHAnsi" w:hAnsiTheme="majorHAnsi" w:cstheme="majorHAnsi"/>
            </w:rPr>
          </w:rPrChange>
        </w:rPr>
      </w:pPr>
    </w:p>
    <w:p w14:paraId="610674CA" w14:textId="77777777" w:rsidR="00E46378" w:rsidDel="00F757E7" w:rsidRDefault="00E46378" w:rsidP="00E46378">
      <w:pPr>
        <w:pStyle w:val="Titolo2"/>
        <w:ind w:left="567"/>
        <w:rPr>
          <w:lang w:val="it-IT"/>
        </w:rPr>
      </w:pPr>
      <w:bookmarkStart w:id="16" w:name="_Toc44602385"/>
      <w:r w:rsidRPr="002170E2">
        <w:rPr>
          <w:lang w:val="it-IT"/>
          <w:rPrChange w:id="17" w:author="CARAGNULO Vincenzo" w:date="2020-06-26T15:43:00Z">
            <w:rPr/>
          </w:rPrChange>
        </w:rPr>
        <w:t>Front-End</w:t>
      </w:r>
      <w:bookmarkEnd w:id="16"/>
      <w:del w:id="18" w:author="CARAGNULO Vincenzo" w:date="2020-06-26T17:13:00Z">
        <w:r w:rsidRPr="002170E2" w:rsidDel="00653C15">
          <w:rPr>
            <w:lang w:val="it-IT"/>
            <w:rPrChange w:id="19" w:author="CARAGNULO Vincenzo" w:date="2020-06-26T15:43:00Z">
              <w:rPr/>
            </w:rPrChange>
          </w:rPr>
          <w:delText> </w:delText>
        </w:r>
      </w:del>
    </w:p>
    <w:p w14:paraId="4FBB4DDC" w14:textId="77777777" w:rsidR="00E46378" w:rsidRPr="00720655" w:rsidDel="00F757E7" w:rsidRDefault="00E46378" w:rsidP="00E46378">
      <w:pPr>
        <w:rPr>
          <w:del w:id="20" w:author="CARAGNULO Vincenzo" w:date="2020-06-26T17:13:00Z"/>
          <w:lang w:val="it-IT"/>
          <w:rPrChange w:id="21" w:author="CARAGNULO Vincenzo" w:date="2020-06-26T15:43:00Z">
            <w:rPr>
              <w:del w:id="22" w:author="CARAGNULO Vincenzo" w:date="2020-06-26T17:13:00Z"/>
            </w:rPr>
          </w:rPrChange>
        </w:rPr>
      </w:pPr>
    </w:p>
    <w:p w14:paraId="5FA6E103" w14:textId="77777777" w:rsidR="00E46378" w:rsidRPr="00F757E7" w:rsidDel="00F30035" w:rsidRDefault="00E46378" w:rsidP="00E46378">
      <w:pPr>
        <w:pStyle w:val="Titolo2"/>
        <w:numPr>
          <w:ilvl w:val="0"/>
          <w:numId w:val="0"/>
        </w:numPr>
        <w:rPr>
          <w:del w:id="23" w:author="CARAGNULO Vincenzo" w:date="2020-06-26T12:46:00Z"/>
          <w:rFonts w:eastAsia="Questrial" w:cstheme="majorHAnsi"/>
          <w:color w:val="333333"/>
          <w:sz w:val="22"/>
          <w:szCs w:val="22"/>
          <w:lang w:val="it-IT" w:eastAsia="it-IT"/>
          <w:rPrChange w:id="24" w:author="CARAGNULO Vincenzo" w:date="2020-06-26T17:13:00Z">
            <w:rPr>
              <w:del w:id="25" w:author="CARAGNULO Vincenzo" w:date="2020-06-26T12:46:00Z"/>
              <w:rFonts w:eastAsiaTheme="minorHAnsi" w:cstheme="majorHAnsi"/>
              <w:color w:val="auto"/>
              <w:sz w:val="22"/>
              <w:szCs w:val="22"/>
              <w:lang w:val="it-IT"/>
            </w:rPr>
          </w:rPrChange>
        </w:rPr>
      </w:pPr>
      <w:del w:id="26" w:author="CARAGNULO Vincenzo" w:date="2020-06-26T12:46:00Z">
        <w:r w:rsidRPr="00F757E7" w:rsidDel="0029325F">
          <w:rPr>
            <w:rFonts w:eastAsia="Questrial" w:cstheme="majorHAnsi"/>
            <w:color w:val="333333"/>
            <w:lang w:val="it-IT" w:eastAsia="it-IT"/>
            <w:rPrChange w:id="27" w:author="CARAGNULO Vincenzo" w:date="2020-06-26T17:13:00Z">
              <w:rPr>
                <w:rFonts w:cstheme="majorHAnsi"/>
                <w:lang w:val="it-IT"/>
              </w:rPr>
            </w:rPrChange>
          </w:rPr>
          <w:delText xml:space="preserve">Il front-end, seguendo il paradigma microfront-end, è l’insieme dei moduli di amministrazione e configurazione di APS. </w:delText>
        </w:r>
      </w:del>
    </w:p>
    <w:p w14:paraId="2013261B" w14:textId="77777777" w:rsidR="00E46378" w:rsidRPr="002170E2" w:rsidDel="009F19AC" w:rsidRDefault="00E46378" w:rsidP="00E46378">
      <w:pPr>
        <w:pStyle w:val="Titolo2"/>
        <w:numPr>
          <w:ilvl w:val="0"/>
          <w:numId w:val="0"/>
        </w:numPr>
        <w:rPr>
          <w:del w:id="28" w:author="CARAGNULO Vincenzo" w:date="2020-06-26T12:46:00Z"/>
          <w:lang w:val="it-IT"/>
        </w:rPr>
      </w:pPr>
      <w:del w:id="29" w:author="CARAGNULO Vincenzo" w:date="2020-06-26T12:46:00Z">
        <w:r w:rsidRPr="002170E2" w:rsidDel="0029325F">
          <w:rPr>
            <w:lang w:val="it-IT"/>
          </w:rPr>
          <w:delText xml:space="preserve">Gli elementi sviluppati saranno 5: </w:delText>
        </w:r>
      </w:del>
    </w:p>
    <w:p w14:paraId="19A99082" w14:textId="77777777" w:rsidR="00E46378" w:rsidRPr="002170E2" w:rsidDel="0029325F" w:rsidRDefault="00E46378" w:rsidP="00E46378">
      <w:pPr>
        <w:pStyle w:val="Titolo2"/>
        <w:numPr>
          <w:ilvl w:val="0"/>
          <w:numId w:val="0"/>
        </w:numPr>
        <w:rPr>
          <w:del w:id="30" w:author="CARAGNULO Vincenzo" w:date="2020-06-26T12:46:00Z"/>
          <w:lang w:val="it-IT"/>
        </w:rPr>
      </w:pPr>
      <w:del w:id="31" w:author="CARAGNULO Vincenzo" w:date="2020-06-26T12:46:00Z">
        <w:r w:rsidRPr="002170E2" w:rsidDel="0029325F">
          <w:rPr>
            <w:lang w:val="it-IT"/>
          </w:rPr>
          <w:delText xml:space="preserve">Modulo di configurazione delle azioni </w:delText>
        </w:r>
      </w:del>
    </w:p>
    <w:p w14:paraId="191995A2" w14:textId="77777777" w:rsidR="00E46378" w:rsidRPr="002170E2" w:rsidDel="0029325F" w:rsidRDefault="00E46378" w:rsidP="00E46378">
      <w:pPr>
        <w:pStyle w:val="Titolo2"/>
        <w:numPr>
          <w:ilvl w:val="0"/>
          <w:numId w:val="0"/>
        </w:numPr>
        <w:rPr>
          <w:del w:id="32" w:author="CARAGNULO Vincenzo" w:date="2020-06-26T12:46:00Z"/>
          <w:lang w:val="it-IT"/>
        </w:rPr>
      </w:pPr>
      <w:del w:id="33" w:author="CARAGNULO Vincenzo" w:date="2020-06-26T12:46:00Z">
        <w:r w:rsidRPr="002170E2" w:rsidDel="0029325F">
          <w:rPr>
            <w:lang w:val="it-IT"/>
          </w:rPr>
          <w:delText xml:space="preserve">Modulo di configurazione degli algoritmi </w:delText>
        </w:r>
      </w:del>
    </w:p>
    <w:p w14:paraId="058E297E" w14:textId="77777777" w:rsidR="00E46378" w:rsidRPr="002170E2" w:rsidDel="0029325F" w:rsidRDefault="00E46378" w:rsidP="00E46378">
      <w:pPr>
        <w:pStyle w:val="Titolo2"/>
        <w:numPr>
          <w:ilvl w:val="0"/>
          <w:numId w:val="0"/>
        </w:numPr>
        <w:rPr>
          <w:del w:id="34" w:author="CARAGNULO Vincenzo" w:date="2020-06-26T12:46:00Z"/>
          <w:lang w:val="it-IT"/>
        </w:rPr>
      </w:pPr>
      <w:del w:id="35" w:author="CARAGNULO Vincenzo" w:date="2020-06-26T12:46:00Z">
        <w:r w:rsidRPr="002170E2" w:rsidDel="0029325F">
          <w:rPr>
            <w:lang w:val="it-IT"/>
          </w:rPr>
          <w:delText xml:space="preserve">Modulo di configurazione dei controlli </w:delText>
        </w:r>
      </w:del>
    </w:p>
    <w:p w14:paraId="39DA7EBF" w14:textId="77777777" w:rsidR="00E46378" w:rsidRPr="002170E2" w:rsidDel="0029325F" w:rsidRDefault="00E46378" w:rsidP="00E46378">
      <w:pPr>
        <w:pStyle w:val="Titolo2"/>
        <w:numPr>
          <w:ilvl w:val="0"/>
          <w:numId w:val="0"/>
        </w:numPr>
        <w:rPr>
          <w:del w:id="36" w:author="CARAGNULO Vincenzo" w:date="2020-06-26T12:46:00Z"/>
          <w:lang w:val="it-IT"/>
        </w:rPr>
      </w:pPr>
      <w:del w:id="37" w:author="CARAGNULO Vincenzo" w:date="2020-06-26T12:46:00Z">
        <w:r w:rsidRPr="002170E2" w:rsidDel="0029325F">
          <w:rPr>
            <w:lang w:val="it-IT"/>
          </w:rPr>
          <w:delText xml:space="preserve">Modulo di ricerca e monitoraggio simulazioni </w:delText>
        </w:r>
      </w:del>
    </w:p>
    <w:p w14:paraId="0E3D332A" w14:textId="77777777" w:rsidR="00E46378" w:rsidRPr="002170E2" w:rsidDel="0029325F" w:rsidRDefault="00E46378" w:rsidP="00E46378">
      <w:pPr>
        <w:pStyle w:val="Titolo2"/>
        <w:numPr>
          <w:ilvl w:val="0"/>
          <w:numId w:val="0"/>
        </w:numPr>
        <w:rPr>
          <w:del w:id="38" w:author="CARAGNULO Vincenzo" w:date="2020-06-26T12:46:00Z"/>
          <w:lang w:val="it-IT"/>
        </w:rPr>
      </w:pPr>
      <w:del w:id="39" w:author="CARAGNULO Vincenzo" w:date="2020-06-26T12:46:00Z">
        <w:r w:rsidRPr="002170E2" w:rsidDel="0029325F">
          <w:rPr>
            <w:lang w:val="it-IT"/>
          </w:rPr>
          <w:delText xml:space="preserve">Modulo di caricamento CSV simulazioni </w:delText>
        </w:r>
      </w:del>
    </w:p>
    <w:p w14:paraId="5CE09A90" w14:textId="77777777" w:rsidR="00E46378" w:rsidRPr="002170E2" w:rsidDel="00F30035" w:rsidRDefault="00E46378" w:rsidP="00E46378">
      <w:pPr>
        <w:pStyle w:val="Titolo2"/>
        <w:numPr>
          <w:ilvl w:val="0"/>
          <w:numId w:val="0"/>
        </w:numPr>
        <w:rPr>
          <w:del w:id="40" w:author="CARAGNULO Vincenzo" w:date="2020-06-26T12:46:00Z"/>
          <w:lang w:val="it-IT"/>
        </w:rPr>
      </w:pPr>
    </w:p>
    <w:p w14:paraId="2F966B04" w14:textId="77777777" w:rsidR="00E46378" w:rsidRPr="002170E2" w:rsidDel="00F30035" w:rsidRDefault="00E46378" w:rsidP="00E46378">
      <w:pPr>
        <w:pStyle w:val="Titolo2"/>
        <w:numPr>
          <w:ilvl w:val="0"/>
          <w:numId w:val="0"/>
        </w:numPr>
        <w:rPr>
          <w:del w:id="41" w:author="CARAGNULO Vincenzo" w:date="2020-06-26T12:46:00Z"/>
          <w:lang w:val="it-IT"/>
          <w:rPrChange w:id="42" w:author="CARAGNULO Vincenzo" w:date="2020-06-26T15:43:00Z">
            <w:rPr>
              <w:del w:id="43" w:author="CARAGNULO Vincenzo" w:date="2020-06-26T12:46:00Z"/>
            </w:rPr>
          </w:rPrChange>
        </w:rPr>
        <w:pPrChange w:id="44" w:author="CARAGNULO Vincenzo" w:date="2020-06-26T17:13:00Z">
          <w:pPr>
            <w:pStyle w:val="Titolo3"/>
          </w:pPr>
        </w:pPrChange>
      </w:pPr>
      <w:del w:id="45" w:author="CARAGNULO Vincenzo" w:date="2020-06-26T12:46:00Z">
        <w:r w:rsidRPr="002170E2" w:rsidDel="00F30035">
          <w:rPr>
            <w:lang w:val="it-IT"/>
            <w:rPrChange w:id="46" w:author="CARAGNULO Vincenzo" w:date="2020-06-26T15:43:00Z">
              <w:rPr>
                <w:bCs w:val="0"/>
                <w:iCs w:val="0"/>
              </w:rPr>
            </w:rPrChange>
          </w:rPr>
          <w:delText>Modulo Azioni</w:delText>
        </w:r>
      </w:del>
    </w:p>
    <w:p w14:paraId="38945717" w14:textId="77777777" w:rsidR="00E46378" w:rsidRPr="002170E2" w:rsidDel="00F30035" w:rsidRDefault="00E46378" w:rsidP="00E46378">
      <w:pPr>
        <w:pStyle w:val="Titolo2"/>
        <w:numPr>
          <w:ilvl w:val="0"/>
          <w:numId w:val="0"/>
        </w:numPr>
        <w:rPr>
          <w:del w:id="47" w:author="CARAGNULO Vincenzo" w:date="2020-06-26T12:46:00Z"/>
          <w:sz w:val="18"/>
          <w:szCs w:val="18"/>
          <w:lang w:val="it-IT" w:eastAsia="it-IT"/>
        </w:rPr>
        <w:pPrChange w:id="48" w:author="CARAGNULO Vincenzo" w:date="2020-06-26T17:13:00Z">
          <w:pPr>
            <w:spacing w:before="0" w:after="0"/>
            <w:jc w:val="left"/>
            <w:textAlignment w:val="baseline"/>
          </w:pPr>
        </w:pPrChange>
      </w:pPr>
      <w:del w:id="49" w:author="CARAGNULO Vincenzo" w:date="2020-06-26T12:46:00Z">
        <w:r w:rsidRPr="002170E2" w:rsidDel="00F30035">
          <w:rPr>
            <w:lang w:val="it-IT" w:eastAsia="it-IT"/>
          </w:rPr>
          <w:delText>Consente la creazione e modifica di azioni in tutte le sue parti.  </w:delText>
        </w:r>
      </w:del>
    </w:p>
    <w:p w14:paraId="2DDDD0A4" w14:textId="77777777" w:rsidR="00E46378" w:rsidRPr="002170E2" w:rsidDel="00F30035" w:rsidRDefault="00E46378" w:rsidP="00E46378">
      <w:pPr>
        <w:pStyle w:val="Titolo2"/>
        <w:numPr>
          <w:ilvl w:val="0"/>
          <w:numId w:val="0"/>
        </w:numPr>
        <w:rPr>
          <w:del w:id="50" w:author="CARAGNULO Vincenzo" w:date="2020-06-26T12:46:00Z"/>
          <w:rFonts w:eastAsia="Arial"/>
          <w:lang w:val="it-IT" w:eastAsia="it-IT"/>
        </w:rPr>
        <w:pPrChange w:id="51" w:author="CARAGNULO Vincenzo" w:date="2020-06-26T17:13:00Z">
          <w:pPr>
            <w:numPr>
              <w:numId w:val="45"/>
            </w:numPr>
            <w:tabs>
              <w:tab w:val="num" w:pos="360"/>
            </w:tabs>
            <w:spacing w:before="0" w:after="0"/>
            <w:ind w:left="360"/>
            <w:jc w:val="left"/>
            <w:textAlignment w:val="baseline"/>
          </w:pPr>
        </w:pPrChange>
      </w:pPr>
      <w:del w:id="52" w:author="CARAGNULO Vincenzo" w:date="2020-06-26T12:46:00Z">
        <w:r w:rsidRPr="002170E2" w:rsidDel="00F30035">
          <w:rPr>
            <w:rFonts w:eastAsia="Arial"/>
            <w:lang w:val="it-IT" w:eastAsia="it-IT"/>
          </w:rPr>
          <w:delText>Nome dell’azione </w:delText>
        </w:r>
      </w:del>
    </w:p>
    <w:p w14:paraId="319A01C4" w14:textId="77777777" w:rsidR="00E46378" w:rsidRPr="002170E2" w:rsidDel="00F30035" w:rsidRDefault="00E46378" w:rsidP="00E46378">
      <w:pPr>
        <w:pStyle w:val="Titolo2"/>
        <w:numPr>
          <w:ilvl w:val="0"/>
          <w:numId w:val="0"/>
        </w:numPr>
        <w:rPr>
          <w:del w:id="53" w:author="CARAGNULO Vincenzo" w:date="2020-06-26T12:46:00Z"/>
          <w:lang w:val="it-IT" w:eastAsia="it-IT"/>
        </w:rPr>
        <w:pPrChange w:id="54" w:author="CARAGNULO Vincenzo" w:date="2020-06-26T17:13:00Z">
          <w:pPr>
            <w:numPr>
              <w:numId w:val="45"/>
            </w:numPr>
            <w:tabs>
              <w:tab w:val="num" w:pos="360"/>
            </w:tabs>
            <w:spacing w:before="0" w:after="0"/>
            <w:ind w:left="360"/>
            <w:jc w:val="left"/>
            <w:textAlignment w:val="baseline"/>
          </w:pPr>
        </w:pPrChange>
      </w:pPr>
      <w:del w:id="55" w:author="CARAGNULO Vincenzo" w:date="2020-06-26T12:46:00Z">
        <w:r w:rsidRPr="002170E2" w:rsidDel="00F30035">
          <w:rPr>
            <w:lang w:val="it-IT" w:eastAsia="it-IT"/>
          </w:rPr>
          <w:delText>Versione dell’azione </w:delText>
        </w:r>
      </w:del>
    </w:p>
    <w:p w14:paraId="7C427C0A" w14:textId="77777777" w:rsidR="00E46378" w:rsidRPr="002170E2" w:rsidDel="00F30035" w:rsidRDefault="00E46378" w:rsidP="00E46378">
      <w:pPr>
        <w:pStyle w:val="Titolo2"/>
        <w:numPr>
          <w:ilvl w:val="0"/>
          <w:numId w:val="0"/>
        </w:numPr>
        <w:rPr>
          <w:del w:id="56" w:author="CARAGNULO Vincenzo" w:date="2020-06-26T12:46:00Z"/>
          <w:lang w:val="it-IT" w:eastAsia="it-IT"/>
        </w:rPr>
        <w:pPrChange w:id="57" w:author="CARAGNULO Vincenzo" w:date="2020-06-26T17:13:00Z">
          <w:pPr>
            <w:numPr>
              <w:numId w:val="45"/>
            </w:numPr>
            <w:tabs>
              <w:tab w:val="num" w:pos="360"/>
            </w:tabs>
            <w:spacing w:before="0" w:after="0"/>
            <w:ind w:left="360"/>
            <w:jc w:val="left"/>
            <w:textAlignment w:val="baseline"/>
          </w:pPr>
        </w:pPrChange>
      </w:pPr>
      <w:del w:id="58" w:author="CARAGNULO Vincenzo" w:date="2020-06-26T12:46:00Z">
        <w:r w:rsidRPr="002170E2" w:rsidDel="00F30035">
          <w:rPr>
            <w:lang w:val="it-IT" w:eastAsia="it-IT"/>
          </w:rPr>
          <w:delText>Tempo di esecuzione dell’azione </w:delText>
        </w:r>
      </w:del>
    </w:p>
    <w:p w14:paraId="1D9D828C" w14:textId="77777777" w:rsidR="00E46378" w:rsidRPr="002170E2" w:rsidDel="00F30035" w:rsidRDefault="00E46378" w:rsidP="00E46378">
      <w:pPr>
        <w:pStyle w:val="Titolo2"/>
        <w:numPr>
          <w:ilvl w:val="0"/>
          <w:numId w:val="0"/>
        </w:numPr>
        <w:rPr>
          <w:del w:id="59" w:author="CARAGNULO Vincenzo" w:date="2020-06-26T12:46:00Z"/>
          <w:rFonts w:eastAsia="Arial"/>
          <w:lang w:val="it-IT" w:eastAsia="it-IT"/>
        </w:rPr>
        <w:pPrChange w:id="60" w:author="CARAGNULO Vincenzo" w:date="2020-06-26T17:13:00Z">
          <w:pPr>
            <w:numPr>
              <w:numId w:val="45"/>
            </w:numPr>
            <w:tabs>
              <w:tab w:val="num" w:pos="360"/>
            </w:tabs>
            <w:spacing w:before="0" w:after="0"/>
            <w:ind w:left="360"/>
            <w:jc w:val="left"/>
            <w:textAlignment w:val="baseline"/>
          </w:pPr>
        </w:pPrChange>
      </w:pPr>
      <w:del w:id="61" w:author="CARAGNULO Vincenzo" w:date="2020-06-26T12:46:00Z">
        <w:r w:rsidRPr="002170E2" w:rsidDel="00F30035">
          <w:rPr>
            <w:rFonts w:eastAsia="Arial"/>
            <w:lang w:val="it-IT" w:eastAsia="it-IT"/>
          </w:rPr>
          <w:delText>Riferimento al processo dell’identity management </w:delText>
        </w:r>
      </w:del>
    </w:p>
    <w:p w14:paraId="3EA5F287" w14:textId="77777777" w:rsidR="00E46378" w:rsidRPr="002170E2" w:rsidDel="00F30035" w:rsidRDefault="00E46378" w:rsidP="00E46378">
      <w:pPr>
        <w:pStyle w:val="Titolo2"/>
        <w:numPr>
          <w:ilvl w:val="0"/>
          <w:numId w:val="0"/>
        </w:numPr>
        <w:rPr>
          <w:del w:id="62" w:author="CARAGNULO Vincenzo" w:date="2020-06-26T12:46:00Z"/>
          <w:lang w:val="it-IT" w:eastAsia="it-IT"/>
        </w:rPr>
        <w:pPrChange w:id="63" w:author="CARAGNULO Vincenzo" w:date="2020-06-26T17:13:00Z">
          <w:pPr>
            <w:numPr>
              <w:numId w:val="45"/>
            </w:numPr>
            <w:tabs>
              <w:tab w:val="num" w:pos="360"/>
            </w:tabs>
            <w:spacing w:before="0" w:after="0"/>
            <w:ind w:left="360"/>
            <w:jc w:val="left"/>
            <w:textAlignment w:val="baseline"/>
          </w:pPr>
        </w:pPrChange>
      </w:pPr>
      <w:del w:id="64" w:author="CARAGNULO Vincenzo" w:date="2020-06-26T12:46:00Z">
        <w:r w:rsidRPr="002170E2" w:rsidDel="00F30035">
          <w:rPr>
            <w:lang w:val="it-IT" w:eastAsia="it-IT"/>
          </w:rPr>
          <w:delText>Riferimento dello step del processo </w:delText>
        </w:r>
      </w:del>
    </w:p>
    <w:p w14:paraId="7F55EB52" w14:textId="77777777" w:rsidR="00E46378" w:rsidRPr="002170E2" w:rsidDel="00F30035" w:rsidRDefault="00E46378" w:rsidP="00E46378">
      <w:pPr>
        <w:pStyle w:val="Titolo2"/>
        <w:numPr>
          <w:ilvl w:val="0"/>
          <w:numId w:val="0"/>
        </w:numPr>
        <w:rPr>
          <w:del w:id="65" w:author="CARAGNULO Vincenzo" w:date="2020-06-26T12:46:00Z"/>
          <w:lang w:val="it-IT" w:eastAsia="it-IT"/>
        </w:rPr>
        <w:pPrChange w:id="66" w:author="CARAGNULO Vincenzo" w:date="2020-06-26T17:13:00Z">
          <w:pPr>
            <w:numPr>
              <w:numId w:val="45"/>
            </w:numPr>
            <w:tabs>
              <w:tab w:val="num" w:pos="360"/>
            </w:tabs>
            <w:spacing w:before="0" w:after="0"/>
            <w:ind w:left="360"/>
            <w:jc w:val="left"/>
            <w:textAlignment w:val="baseline"/>
          </w:pPr>
        </w:pPrChange>
      </w:pPr>
      <w:del w:id="67" w:author="CARAGNULO Vincenzo" w:date="2020-06-26T12:46:00Z">
        <w:r w:rsidRPr="002170E2" w:rsidDel="00F30035">
          <w:rPr>
            <w:lang w:val="it-IT" w:eastAsia="it-IT"/>
          </w:rPr>
          <w:delText>Tipo di azione </w:delText>
        </w:r>
      </w:del>
    </w:p>
    <w:p w14:paraId="1E31B788" w14:textId="77777777" w:rsidR="00E46378" w:rsidRPr="002170E2" w:rsidDel="00F30035" w:rsidRDefault="00E46378" w:rsidP="00E46378">
      <w:pPr>
        <w:pStyle w:val="Titolo2"/>
        <w:numPr>
          <w:ilvl w:val="0"/>
          <w:numId w:val="0"/>
        </w:numPr>
        <w:rPr>
          <w:del w:id="68" w:author="CARAGNULO Vincenzo" w:date="2020-06-26T12:46:00Z"/>
          <w:lang w:val="it-IT" w:eastAsia="it-IT"/>
        </w:rPr>
        <w:pPrChange w:id="69" w:author="CARAGNULO Vincenzo" w:date="2020-06-26T17:13:00Z">
          <w:pPr>
            <w:numPr>
              <w:numId w:val="45"/>
            </w:numPr>
            <w:tabs>
              <w:tab w:val="num" w:pos="360"/>
            </w:tabs>
            <w:spacing w:before="0" w:after="0"/>
            <w:ind w:left="360"/>
            <w:jc w:val="left"/>
            <w:textAlignment w:val="baseline"/>
          </w:pPr>
        </w:pPrChange>
      </w:pPr>
      <w:del w:id="70" w:author="CARAGNULO Vincenzo" w:date="2020-06-26T12:46:00Z">
        <w:r w:rsidRPr="002170E2" w:rsidDel="00F30035">
          <w:rPr>
            <w:lang w:val="it-IT" w:eastAsia="it-IT"/>
          </w:rPr>
          <w:delText>Nome del plugin associato all’azione </w:delText>
        </w:r>
      </w:del>
    </w:p>
    <w:p w14:paraId="745A90EE" w14:textId="77777777" w:rsidR="00E46378" w:rsidRPr="002170E2" w:rsidDel="00F30035" w:rsidRDefault="00E46378" w:rsidP="00E46378">
      <w:pPr>
        <w:pStyle w:val="Titolo2"/>
        <w:numPr>
          <w:ilvl w:val="0"/>
          <w:numId w:val="0"/>
        </w:numPr>
        <w:rPr>
          <w:del w:id="71" w:author="CARAGNULO Vincenzo" w:date="2020-06-26T12:46:00Z"/>
          <w:lang w:val="it-IT" w:eastAsia="it-IT"/>
        </w:rPr>
        <w:pPrChange w:id="72" w:author="CARAGNULO Vincenzo" w:date="2020-06-26T17:13:00Z">
          <w:pPr>
            <w:numPr>
              <w:numId w:val="45"/>
            </w:numPr>
            <w:tabs>
              <w:tab w:val="num" w:pos="360"/>
            </w:tabs>
            <w:spacing w:before="0" w:after="0"/>
            <w:ind w:left="360"/>
            <w:jc w:val="left"/>
            <w:textAlignment w:val="baseline"/>
          </w:pPr>
        </w:pPrChange>
      </w:pPr>
      <w:del w:id="73" w:author="CARAGNULO Vincenzo" w:date="2020-06-26T12:46:00Z">
        <w:r w:rsidRPr="002170E2" w:rsidDel="00F30035">
          <w:rPr>
            <w:lang w:val="it-IT" w:eastAsia="it-IT"/>
          </w:rPr>
          <w:delText>Espressione che definisce la combinazione di algoritmi </w:delText>
        </w:r>
      </w:del>
    </w:p>
    <w:p w14:paraId="5176E0F6" w14:textId="77777777" w:rsidR="00E46378" w:rsidRPr="002170E2" w:rsidDel="00F30035" w:rsidRDefault="00E46378" w:rsidP="00E46378">
      <w:pPr>
        <w:pStyle w:val="Titolo2"/>
        <w:numPr>
          <w:ilvl w:val="0"/>
          <w:numId w:val="0"/>
        </w:numPr>
        <w:rPr>
          <w:del w:id="74" w:author="CARAGNULO Vincenzo" w:date="2020-06-26T12:46:00Z"/>
          <w:sz w:val="18"/>
          <w:szCs w:val="18"/>
          <w:lang w:val="it-IT" w:eastAsia="it-IT"/>
        </w:rPr>
        <w:pPrChange w:id="75" w:author="CARAGNULO Vincenzo" w:date="2020-06-26T17:13:00Z">
          <w:pPr>
            <w:spacing w:before="0" w:after="0"/>
            <w:jc w:val="left"/>
            <w:textAlignment w:val="baseline"/>
          </w:pPr>
        </w:pPrChange>
      </w:pPr>
      <w:del w:id="76" w:author="CARAGNULO Vincenzo" w:date="2020-06-26T12:46:00Z">
        <w:r w:rsidRPr="002170E2" w:rsidDel="00F30035">
          <w:rPr>
            <w:lang w:val="it-IT" w:eastAsia="it-IT"/>
          </w:rPr>
          <w:delText>Eventuali ulteriori richieste potranno essere analizzate ed eventualmente implementate, salvo accordi tra le parti.  </w:delText>
        </w:r>
      </w:del>
    </w:p>
    <w:p w14:paraId="58A129CA" w14:textId="77777777" w:rsidR="00E46378" w:rsidRPr="002170E2" w:rsidDel="00F30035" w:rsidRDefault="00E46378" w:rsidP="00E46378">
      <w:pPr>
        <w:pStyle w:val="Titolo2"/>
        <w:numPr>
          <w:ilvl w:val="0"/>
          <w:numId w:val="0"/>
        </w:numPr>
        <w:rPr>
          <w:del w:id="77" w:author="CARAGNULO Vincenzo" w:date="2020-06-26T12:46:00Z"/>
          <w:lang w:val="it-IT" w:eastAsia="it-IT"/>
        </w:rPr>
        <w:pPrChange w:id="78" w:author="CARAGNULO Vincenzo" w:date="2020-06-26T17:13:00Z">
          <w:pPr>
            <w:spacing w:before="0" w:after="0"/>
            <w:jc w:val="left"/>
            <w:textAlignment w:val="baseline"/>
          </w:pPr>
        </w:pPrChange>
      </w:pPr>
      <w:del w:id="79" w:author="CARAGNULO Vincenzo" w:date="2020-06-26T12:46:00Z">
        <w:r w:rsidRPr="002170E2" w:rsidDel="00F30035">
          <w:rPr>
            <w:lang w:val="it-IT" w:eastAsia="it-IT"/>
          </w:rPr>
          <w:delText>La definizione di eventuali controlli cross dei diversi campi verrà definita in fase di sviluppo. </w:delText>
        </w:r>
      </w:del>
    </w:p>
    <w:p w14:paraId="39CCFDDB" w14:textId="77777777" w:rsidR="00E46378" w:rsidRPr="002170E2" w:rsidDel="00F30035" w:rsidRDefault="00E46378" w:rsidP="00E46378">
      <w:pPr>
        <w:pStyle w:val="Titolo2"/>
        <w:numPr>
          <w:ilvl w:val="0"/>
          <w:numId w:val="0"/>
        </w:numPr>
        <w:rPr>
          <w:del w:id="80" w:author="CARAGNULO Vincenzo" w:date="2020-06-26T12:46:00Z"/>
          <w:sz w:val="18"/>
          <w:szCs w:val="18"/>
          <w:lang w:val="it-IT" w:eastAsia="it-IT"/>
        </w:rPr>
        <w:pPrChange w:id="81" w:author="CARAGNULO Vincenzo" w:date="2020-06-26T17:13:00Z">
          <w:pPr>
            <w:spacing w:before="0" w:after="0"/>
            <w:jc w:val="left"/>
            <w:textAlignment w:val="baseline"/>
          </w:pPr>
        </w:pPrChange>
      </w:pPr>
    </w:p>
    <w:p w14:paraId="08337B60" w14:textId="77777777" w:rsidR="00E46378" w:rsidRPr="002170E2" w:rsidDel="00F30035" w:rsidRDefault="00E46378" w:rsidP="00E46378">
      <w:pPr>
        <w:pStyle w:val="Titolo2"/>
        <w:numPr>
          <w:ilvl w:val="0"/>
          <w:numId w:val="0"/>
        </w:numPr>
        <w:rPr>
          <w:del w:id="82" w:author="CARAGNULO Vincenzo" w:date="2020-06-26T12:46:00Z"/>
          <w:lang w:val="it-IT"/>
          <w:rPrChange w:id="83" w:author="CARAGNULO Vincenzo" w:date="2020-06-26T15:43:00Z">
            <w:rPr>
              <w:del w:id="84" w:author="CARAGNULO Vincenzo" w:date="2020-06-26T12:46:00Z"/>
            </w:rPr>
          </w:rPrChange>
        </w:rPr>
        <w:pPrChange w:id="85" w:author="CARAGNULO Vincenzo" w:date="2020-06-26T17:13:00Z">
          <w:pPr>
            <w:pStyle w:val="Titolo3"/>
          </w:pPr>
        </w:pPrChange>
      </w:pPr>
      <w:del w:id="86" w:author="CARAGNULO Vincenzo" w:date="2020-06-26T12:46:00Z">
        <w:r w:rsidRPr="002170E2" w:rsidDel="00F30035">
          <w:rPr>
            <w:lang w:val="it-IT"/>
            <w:rPrChange w:id="87" w:author="CARAGNULO Vincenzo" w:date="2020-06-26T15:43:00Z">
              <w:rPr>
                <w:bCs w:val="0"/>
                <w:iCs w:val="0"/>
              </w:rPr>
            </w:rPrChange>
          </w:rPr>
          <w:delText>Modulo Algoritmi</w:delText>
        </w:r>
      </w:del>
    </w:p>
    <w:p w14:paraId="3A10C9EC" w14:textId="77777777" w:rsidR="00E46378" w:rsidRPr="002170E2" w:rsidDel="00F30035" w:rsidRDefault="00E46378" w:rsidP="00E46378">
      <w:pPr>
        <w:pStyle w:val="Titolo2"/>
        <w:numPr>
          <w:ilvl w:val="0"/>
          <w:numId w:val="0"/>
        </w:numPr>
        <w:rPr>
          <w:del w:id="88" w:author="CARAGNULO Vincenzo" w:date="2020-06-26T12:46:00Z"/>
          <w:sz w:val="18"/>
          <w:szCs w:val="18"/>
          <w:lang w:val="it-IT" w:eastAsia="it-IT"/>
        </w:rPr>
        <w:pPrChange w:id="89" w:author="CARAGNULO Vincenzo" w:date="2020-06-26T17:13:00Z">
          <w:pPr>
            <w:spacing w:before="0" w:after="0"/>
            <w:jc w:val="left"/>
            <w:textAlignment w:val="baseline"/>
          </w:pPr>
        </w:pPrChange>
      </w:pPr>
      <w:del w:id="90" w:author="CARAGNULO Vincenzo" w:date="2020-06-26T12:46:00Z">
        <w:r w:rsidRPr="002170E2" w:rsidDel="00F30035">
          <w:rPr>
            <w:lang w:val="it-IT" w:eastAsia="it-IT"/>
          </w:rPr>
          <w:delText>Consente la creazione e modifica di algoritmi in tutte le sue parti. </w:delText>
        </w:r>
      </w:del>
    </w:p>
    <w:p w14:paraId="311F377B" w14:textId="77777777" w:rsidR="00E46378" w:rsidRPr="002170E2" w:rsidDel="00F30035" w:rsidRDefault="00E46378" w:rsidP="00E46378">
      <w:pPr>
        <w:pStyle w:val="Titolo2"/>
        <w:numPr>
          <w:ilvl w:val="0"/>
          <w:numId w:val="0"/>
        </w:numPr>
        <w:rPr>
          <w:del w:id="91" w:author="CARAGNULO Vincenzo" w:date="2020-06-26T12:46:00Z"/>
          <w:rFonts w:eastAsia="Arial"/>
          <w:lang w:val="it-IT" w:eastAsia="it-IT"/>
        </w:rPr>
        <w:pPrChange w:id="92" w:author="CARAGNULO Vincenzo" w:date="2020-06-26T17:13:00Z">
          <w:pPr>
            <w:numPr>
              <w:numId w:val="46"/>
            </w:numPr>
            <w:tabs>
              <w:tab w:val="num" w:pos="360"/>
            </w:tabs>
            <w:spacing w:before="0" w:after="0"/>
            <w:ind w:left="360"/>
            <w:jc w:val="left"/>
            <w:textAlignment w:val="baseline"/>
          </w:pPr>
        </w:pPrChange>
      </w:pPr>
      <w:del w:id="93" w:author="CARAGNULO Vincenzo" w:date="2020-06-26T12:46:00Z">
        <w:r w:rsidRPr="002170E2" w:rsidDel="00F30035">
          <w:rPr>
            <w:rFonts w:eastAsia="Arial"/>
            <w:lang w:val="it-IT" w:eastAsia="it-IT"/>
          </w:rPr>
          <w:delText>Nome dell'algoritmo </w:delText>
        </w:r>
      </w:del>
    </w:p>
    <w:p w14:paraId="15A02DDF" w14:textId="77777777" w:rsidR="00E46378" w:rsidRPr="002170E2" w:rsidDel="00F30035" w:rsidRDefault="00E46378" w:rsidP="00E46378">
      <w:pPr>
        <w:pStyle w:val="Titolo2"/>
        <w:numPr>
          <w:ilvl w:val="0"/>
          <w:numId w:val="0"/>
        </w:numPr>
        <w:rPr>
          <w:del w:id="94" w:author="CARAGNULO Vincenzo" w:date="2020-06-26T12:46:00Z"/>
          <w:lang w:val="it-IT" w:eastAsia="it-IT"/>
        </w:rPr>
        <w:pPrChange w:id="95" w:author="CARAGNULO Vincenzo" w:date="2020-06-26T17:13:00Z">
          <w:pPr>
            <w:numPr>
              <w:numId w:val="46"/>
            </w:numPr>
            <w:tabs>
              <w:tab w:val="num" w:pos="360"/>
            </w:tabs>
            <w:spacing w:before="0" w:after="0"/>
            <w:ind w:left="360"/>
            <w:jc w:val="left"/>
            <w:textAlignment w:val="baseline"/>
          </w:pPr>
        </w:pPrChange>
      </w:pPr>
      <w:del w:id="96" w:author="CARAGNULO Vincenzo" w:date="2020-06-26T12:46:00Z">
        <w:r w:rsidRPr="002170E2" w:rsidDel="00F30035">
          <w:rPr>
            <w:lang w:val="it-IT" w:eastAsia="it-IT"/>
          </w:rPr>
          <w:delText>Versione dell’algoritmo </w:delText>
        </w:r>
      </w:del>
    </w:p>
    <w:p w14:paraId="3D0C82BA" w14:textId="77777777" w:rsidR="00E46378" w:rsidRPr="002170E2" w:rsidDel="00F30035" w:rsidRDefault="00E46378" w:rsidP="00E46378">
      <w:pPr>
        <w:pStyle w:val="Titolo2"/>
        <w:numPr>
          <w:ilvl w:val="0"/>
          <w:numId w:val="0"/>
        </w:numPr>
        <w:rPr>
          <w:del w:id="97" w:author="CARAGNULO Vincenzo" w:date="2020-06-26T12:46:00Z"/>
          <w:lang w:val="it-IT" w:eastAsia="it-IT"/>
        </w:rPr>
        <w:pPrChange w:id="98" w:author="CARAGNULO Vincenzo" w:date="2020-06-26T17:13:00Z">
          <w:pPr>
            <w:numPr>
              <w:numId w:val="46"/>
            </w:numPr>
            <w:tabs>
              <w:tab w:val="num" w:pos="360"/>
            </w:tabs>
            <w:spacing w:before="0" w:after="0"/>
            <w:ind w:left="360"/>
            <w:jc w:val="left"/>
            <w:textAlignment w:val="baseline"/>
          </w:pPr>
        </w:pPrChange>
      </w:pPr>
      <w:del w:id="99" w:author="CARAGNULO Vincenzo" w:date="2020-06-26T12:46:00Z">
        <w:r w:rsidRPr="002170E2" w:rsidDel="00F30035">
          <w:rPr>
            <w:lang w:val="it-IT" w:eastAsia="it-IT"/>
          </w:rPr>
          <w:delText>Tempo di esecuzione dell'algoritmo </w:delText>
        </w:r>
      </w:del>
    </w:p>
    <w:p w14:paraId="23FFF4AF" w14:textId="77777777" w:rsidR="00E46378" w:rsidRPr="002170E2" w:rsidDel="00F30035" w:rsidRDefault="00E46378" w:rsidP="00E46378">
      <w:pPr>
        <w:pStyle w:val="Titolo2"/>
        <w:numPr>
          <w:ilvl w:val="0"/>
          <w:numId w:val="0"/>
        </w:numPr>
        <w:rPr>
          <w:del w:id="100" w:author="CARAGNULO Vincenzo" w:date="2020-06-26T12:46:00Z"/>
          <w:lang w:val="it-IT" w:eastAsia="it-IT"/>
        </w:rPr>
        <w:pPrChange w:id="101" w:author="CARAGNULO Vincenzo" w:date="2020-06-26T17:13:00Z">
          <w:pPr>
            <w:numPr>
              <w:numId w:val="46"/>
            </w:numPr>
            <w:tabs>
              <w:tab w:val="num" w:pos="360"/>
            </w:tabs>
            <w:spacing w:before="0" w:after="0"/>
            <w:ind w:left="360"/>
            <w:jc w:val="left"/>
            <w:textAlignment w:val="baseline"/>
          </w:pPr>
        </w:pPrChange>
      </w:pPr>
      <w:del w:id="102" w:author="CARAGNULO Vincenzo" w:date="2020-06-26T12:46:00Z">
        <w:r w:rsidRPr="002170E2" w:rsidDel="00F30035">
          <w:rPr>
            <w:lang w:val="it-IT" w:eastAsia="it-IT"/>
          </w:rPr>
          <w:delText>Tipo dell’algoritmo </w:delText>
        </w:r>
      </w:del>
    </w:p>
    <w:p w14:paraId="2D5AB29F" w14:textId="77777777" w:rsidR="00E46378" w:rsidRPr="002170E2" w:rsidDel="00F30035" w:rsidRDefault="00E46378" w:rsidP="00E46378">
      <w:pPr>
        <w:pStyle w:val="Titolo2"/>
        <w:numPr>
          <w:ilvl w:val="0"/>
          <w:numId w:val="0"/>
        </w:numPr>
        <w:rPr>
          <w:del w:id="103" w:author="CARAGNULO Vincenzo" w:date="2020-06-26T12:46:00Z"/>
          <w:lang w:val="it-IT" w:eastAsia="it-IT"/>
        </w:rPr>
        <w:pPrChange w:id="104" w:author="CARAGNULO Vincenzo" w:date="2020-06-26T17:13:00Z">
          <w:pPr>
            <w:numPr>
              <w:numId w:val="46"/>
            </w:numPr>
            <w:tabs>
              <w:tab w:val="num" w:pos="360"/>
            </w:tabs>
            <w:spacing w:before="0" w:after="0"/>
            <w:ind w:left="360"/>
            <w:jc w:val="left"/>
            <w:textAlignment w:val="baseline"/>
          </w:pPr>
        </w:pPrChange>
      </w:pPr>
      <w:del w:id="105" w:author="CARAGNULO Vincenzo" w:date="2020-06-26T12:46:00Z">
        <w:r w:rsidRPr="002170E2" w:rsidDel="00F30035">
          <w:rPr>
            <w:lang w:val="it-IT" w:eastAsia="it-IT"/>
          </w:rPr>
          <w:delText>Espressione che definisce la combinazione di controlli </w:delText>
        </w:r>
      </w:del>
    </w:p>
    <w:p w14:paraId="0B833776" w14:textId="77777777" w:rsidR="00E46378" w:rsidRPr="002170E2" w:rsidDel="00F30035" w:rsidRDefault="00E46378" w:rsidP="00E46378">
      <w:pPr>
        <w:pStyle w:val="Titolo2"/>
        <w:numPr>
          <w:ilvl w:val="0"/>
          <w:numId w:val="0"/>
        </w:numPr>
        <w:rPr>
          <w:del w:id="106" w:author="CARAGNULO Vincenzo" w:date="2020-06-26T12:46:00Z"/>
          <w:sz w:val="18"/>
          <w:szCs w:val="18"/>
          <w:lang w:val="it-IT" w:eastAsia="it-IT"/>
        </w:rPr>
        <w:pPrChange w:id="107" w:author="CARAGNULO Vincenzo" w:date="2020-06-26T17:13:00Z">
          <w:pPr>
            <w:spacing w:before="0" w:after="0"/>
            <w:jc w:val="left"/>
            <w:textAlignment w:val="baseline"/>
          </w:pPr>
        </w:pPrChange>
      </w:pPr>
      <w:del w:id="108" w:author="CARAGNULO Vincenzo" w:date="2020-06-26T12:46:00Z">
        <w:r w:rsidRPr="002170E2" w:rsidDel="00F30035">
          <w:rPr>
            <w:lang w:val="it-IT" w:eastAsia="it-IT"/>
          </w:rPr>
          <w:delText>Eventuali ulteriori richieste potranno essere analizzate ed eventualmente implementate, salvo accordi tra le parti.  </w:delText>
        </w:r>
      </w:del>
    </w:p>
    <w:p w14:paraId="43F35819" w14:textId="77777777" w:rsidR="00E46378" w:rsidRPr="002170E2" w:rsidDel="00F30035" w:rsidRDefault="00E46378" w:rsidP="00E46378">
      <w:pPr>
        <w:pStyle w:val="Titolo2"/>
        <w:numPr>
          <w:ilvl w:val="0"/>
          <w:numId w:val="0"/>
        </w:numPr>
        <w:rPr>
          <w:del w:id="109" w:author="CARAGNULO Vincenzo" w:date="2020-06-26T12:46:00Z"/>
          <w:sz w:val="18"/>
          <w:szCs w:val="18"/>
          <w:lang w:val="it-IT" w:eastAsia="it-IT"/>
        </w:rPr>
        <w:pPrChange w:id="110" w:author="CARAGNULO Vincenzo" w:date="2020-06-26T17:13:00Z">
          <w:pPr>
            <w:spacing w:before="0" w:after="0"/>
            <w:jc w:val="left"/>
            <w:textAlignment w:val="baseline"/>
          </w:pPr>
        </w:pPrChange>
      </w:pPr>
      <w:del w:id="111" w:author="CARAGNULO Vincenzo" w:date="2020-06-26T12:46:00Z">
        <w:r w:rsidRPr="002170E2" w:rsidDel="00F30035">
          <w:rPr>
            <w:lang w:val="it-IT" w:eastAsia="it-IT"/>
          </w:rPr>
          <w:delText>La definizione di eventuali controlli cross dei diversi campi verrà definita in fase di sviluppo. </w:delText>
        </w:r>
      </w:del>
    </w:p>
    <w:p w14:paraId="698793B1" w14:textId="77777777" w:rsidR="00E46378" w:rsidRPr="002170E2" w:rsidDel="00F30035" w:rsidRDefault="00E46378" w:rsidP="00E46378">
      <w:pPr>
        <w:pStyle w:val="Titolo2"/>
        <w:numPr>
          <w:ilvl w:val="0"/>
          <w:numId w:val="0"/>
        </w:numPr>
        <w:rPr>
          <w:del w:id="112" w:author="CARAGNULO Vincenzo" w:date="2020-06-26T12:46:00Z"/>
          <w:lang w:val="it-IT"/>
          <w:rPrChange w:id="113" w:author="CARAGNULO Vincenzo" w:date="2020-06-26T15:43:00Z">
            <w:rPr>
              <w:del w:id="114" w:author="CARAGNULO Vincenzo" w:date="2020-06-26T12:46:00Z"/>
            </w:rPr>
          </w:rPrChange>
        </w:rPr>
        <w:pPrChange w:id="115" w:author="CARAGNULO Vincenzo" w:date="2020-06-26T17:13:00Z">
          <w:pPr>
            <w:pStyle w:val="Titolo3"/>
          </w:pPr>
        </w:pPrChange>
      </w:pPr>
      <w:del w:id="116" w:author="CARAGNULO Vincenzo" w:date="2020-06-26T12:46:00Z">
        <w:r w:rsidRPr="002170E2" w:rsidDel="00F30035">
          <w:rPr>
            <w:lang w:val="it-IT"/>
            <w:rPrChange w:id="117" w:author="CARAGNULO Vincenzo" w:date="2020-06-26T15:43:00Z">
              <w:rPr>
                <w:bCs w:val="0"/>
                <w:iCs w:val="0"/>
              </w:rPr>
            </w:rPrChange>
          </w:rPr>
          <w:delText>Modulo Controlli</w:delText>
        </w:r>
      </w:del>
    </w:p>
    <w:p w14:paraId="1139DAA0" w14:textId="77777777" w:rsidR="00E46378" w:rsidRPr="002170E2" w:rsidDel="00F30035" w:rsidRDefault="00E46378" w:rsidP="00E46378">
      <w:pPr>
        <w:pStyle w:val="Titolo2"/>
        <w:numPr>
          <w:ilvl w:val="0"/>
          <w:numId w:val="0"/>
        </w:numPr>
        <w:rPr>
          <w:del w:id="118" w:author="CARAGNULO Vincenzo" w:date="2020-06-26T12:46:00Z"/>
          <w:sz w:val="18"/>
          <w:szCs w:val="18"/>
          <w:lang w:val="it-IT" w:eastAsia="it-IT"/>
        </w:rPr>
        <w:pPrChange w:id="119" w:author="CARAGNULO Vincenzo" w:date="2020-06-26T17:13:00Z">
          <w:pPr>
            <w:spacing w:before="0" w:after="0"/>
            <w:jc w:val="left"/>
            <w:textAlignment w:val="baseline"/>
          </w:pPr>
        </w:pPrChange>
      </w:pPr>
      <w:del w:id="120" w:author="CARAGNULO Vincenzo" w:date="2020-06-26T12:46:00Z">
        <w:r w:rsidRPr="002170E2" w:rsidDel="00F30035">
          <w:rPr>
            <w:lang w:val="it-IT" w:eastAsia="it-IT"/>
          </w:rPr>
          <w:delText>Consente la creazione e modifica di controlli in tutte le sue parti. </w:delText>
        </w:r>
      </w:del>
    </w:p>
    <w:p w14:paraId="7384E01F" w14:textId="77777777" w:rsidR="00E46378" w:rsidRPr="002170E2" w:rsidDel="00F30035" w:rsidRDefault="00E46378" w:rsidP="00E46378">
      <w:pPr>
        <w:pStyle w:val="Titolo2"/>
        <w:numPr>
          <w:ilvl w:val="0"/>
          <w:numId w:val="0"/>
        </w:numPr>
        <w:rPr>
          <w:del w:id="121" w:author="CARAGNULO Vincenzo" w:date="2020-06-26T12:46:00Z"/>
          <w:rFonts w:eastAsia="Arial"/>
          <w:lang w:val="it-IT" w:eastAsia="it-IT"/>
        </w:rPr>
        <w:pPrChange w:id="122" w:author="CARAGNULO Vincenzo" w:date="2020-06-26T17:13:00Z">
          <w:pPr>
            <w:numPr>
              <w:numId w:val="47"/>
            </w:numPr>
            <w:tabs>
              <w:tab w:val="num" w:pos="360"/>
            </w:tabs>
            <w:spacing w:before="0" w:after="0"/>
            <w:ind w:left="360"/>
            <w:jc w:val="left"/>
            <w:textAlignment w:val="baseline"/>
          </w:pPr>
        </w:pPrChange>
      </w:pPr>
      <w:del w:id="123" w:author="CARAGNULO Vincenzo" w:date="2020-06-26T12:46:00Z">
        <w:r w:rsidRPr="002170E2" w:rsidDel="00F30035">
          <w:rPr>
            <w:rFonts w:eastAsia="Arial"/>
            <w:lang w:val="it-IT" w:eastAsia="it-IT"/>
          </w:rPr>
          <w:delText>Nome del controllo </w:delText>
        </w:r>
      </w:del>
    </w:p>
    <w:p w14:paraId="4B9707B6" w14:textId="77777777" w:rsidR="00E46378" w:rsidRPr="002170E2" w:rsidDel="00F30035" w:rsidRDefault="00E46378" w:rsidP="00E46378">
      <w:pPr>
        <w:pStyle w:val="Titolo2"/>
        <w:numPr>
          <w:ilvl w:val="0"/>
          <w:numId w:val="0"/>
        </w:numPr>
        <w:rPr>
          <w:del w:id="124" w:author="CARAGNULO Vincenzo" w:date="2020-06-26T12:46:00Z"/>
          <w:rFonts w:eastAsia="Arial"/>
          <w:lang w:val="it-IT" w:eastAsia="it-IT"/>
        </w:rPr>
        <w:pPrChange w:id="125" w:author="CARAGNULO Vincenzo" w:date="2020-06-26T17:13:00Z">
          <w:pPr>
            <w:numPr>
              <w:numId w:val="47"/>
            </w:numPr>
            <w:tabs>
              <w:tab w:val="num" w:pos="360"/>
            </w:tabs>
            <w:spacing w:before="0" w:after="0"/>
            <w:ind w:left="360"/>
            <w:jc w:val="left"/>
            <w:textAlignment w:val="baseline"/>
          </w:pPr>
        </w:pPrChange>
      </w:pPr>
      <w:del w:id="126" w:author="CARAGNULO Vincenzo" w:date="2020-06-26T12:46:00Z">
        <w:r w:rsidRPr="002170E2" w:rsidDel="00F30035">
          <w:rPr>
            <w:rFonts w:eastAsia="Arial"/>
            <w:lang w:val="it-IT" w:eastAsia="it-IT"/>
          </w:rPr>
          <w:delText>Tempo di timeout del controllo </w:delText>
        </w:r>
      </w:del>
    </w:p>
    <w:p w14:paraId="7C0FB418" w14:textId="77777777" w:rsidR="00E46378" w:rsidRPr="002170E2" w:rsidDel="00F30035" w:rsidRDefault="00E46378" w:rsidP="00E46378">
      <w:pPr>
        <w:pStyle w:val="Titolo2"/>
        <w:numPr>
          <w:ilvl w:val="0"/>
          <w:numId w:val="0"/>
        </w:numPr>
        <w:rPr>
          <w:del w:id="127" w:author="CARAGNULO Vincenzo" w:date="2020-06-26T12:46:00Z"/>
          <w:lang w:val="it-IT" w:eastAsia="it-IT"/>
        </w:rPr>
        <w:pPrChange w:id="128" w:author="CARAGNULO Vincenzo" w:date="2020-06-26T17:13:00Z">
          <w:pPr>
            <w:numPr>
              <w:numId w:val="47"/>
            </w:numPr>
            <w:tabs>
              <w:tab w:val="num" w:pos="360"/>
            </w:tabs>
            <w:spacing w:before="0" w:after="0"/>
            <w:ind w:left="360"/>
            <w:jc w:val="left"/>
            <w:textAlignment w:val="baseline"/>
          </w:pPr>
        </w:pPrChange>
      </w:pPr>
      <w:del w:id="129" w:author="CARAGNULO Vincenzo" w:date="2020-06-26T12:46:00Z">
        <w:r w:rsidRPr="002170E2" w:rsidDel="00F30035">
          <w:rPr>
            <w:lang w:val="it-IT" w:eastAsia="it-IT"/>
          </w:rPr>
          <w:delText>Tempo di esecuzione del controllo </w:delText>
        </w:r>
      </w:del>
    </w:p>
    <w:p w14:paraId="017CFAE7" w14:textId="77777777" w:rsidR="00E46378" w:rsidRPr="002170E2" w:rsidDel="00F30035" w:rsidRDefault="00E46378" w:rsidP="00E46378">
      <w:pPr>
        <w:pStyle w:val="Titolo2"/>
        <w:numPr>
          <w:ilvl w:val="0"/>
          <w:numId w:val="0"/>
        </w:numPr>
        <w:rPr>
          <w:del w:id="130" w:author="CARAGNULO Vincenzo" w:date="2020-06-26T12:46:00Z"/>
          <w:lang w:val="it-IT" w:eastAsia="it-IT"/>
        </w:rPr>
        <w:pPrChange w:id="131" w:author="CARAGNULO Vincenzo" w:date="2020-06-26T17:13:00Z">
          <w:pPr>
            <w:numPr>
              <w:numId w:val="47"/>
            </w:numPr>
            <w:tabs>
              <w:tab w:val="num" w:pos="360"/>
            </w:tabs>
            <w:spacing w:before="0" w:after="0"/>
            <w:ind w:left="360"/>
            <w:jc w:val="left"/>
            <w:textAlignment w:val="baseline"/>
          </w:pPr>
        </w:pPrChange>
      </w:pPr>
      <w:del w:id="132" w:author="CARAGNULO Vincenzo" w:date="2020-06-26T12:46:00Z">
        <w:r w:rsidRPr="002170E2" w:rsidDel="00F30035">
          <w:rPr>
            <w:lang w:val="it-IT" w:eastAsia="it-IT"/>
          </w:rPr>
          <w:delText>Descrizione del controllo </w:delText>
        </w:r>
      </w:del>
    </w:p>
    <w:p w14:paraId="32B21EE6" w14:textId="77777777" w:rsidR="00E46378" w:rsidRPr="002170E2" w:rsidDel="00F30035" w:rsidRDefault="00E46378" w:rsidP="00E46378">
      <w:pPr>
        <w:pStyle w:val="Titolo2"/>
        <w:numPr>
          <w:ilvl w:val="0"/>
          <w:numId w:val="0"/>
        </w:numPr>
        <w:rPr>
          <w:del w:id="133" w:author="CARAGNULO Vincenzo" w:date="2020-06-26T12:46:00Z"/>
          <w:lang w:val="it-IT" w:eastAsia="it-IT"/>
        </w:rPr>
        <w:pPrChange w:id="134" w:author="CARAGNULO Vincenzo" w:date="2020-06-26T17:13:00Z">
          <w:pPr>
            <w:spacing w:before="0" w:after="0"/>
            <w:jc w:val="left"/>
            <w:textAlignment w:val="baseline"/>
          </w:pPr>
        </w:pPrChange>
      </w:pPr>
      <w:del w:id="135" w:author="CARAGNULO Vincenzo" w:date="2020-06-26T12:46:00Z">
        <w:r w:rsidRPr="002170E2" w:rsidDel="00F30035">
          <w:rPr>
            <w:lang w:val="it-IT" w:eastAsia="it-IT"/>
          </w:rPr>
          <w:delText>La definizione di eventuali controlli cross dei diversi campi verrà definita in fase di sviluppo. </w:delText>
        </w:r>
      </w:del>
    </w:p>
    <w:p w14:paraId="7658331F" w14:textId="77777777" w:rsidR="00E46378" w:rsidRPr="002170E2" w:rsidDel="00F30035" w:rsidRDefault="00E46378" w:rsidP="00E46378">
      <w:pPr>
        <w:pStyle w:val="Titolo2"/>
        <w:numPr>
          <w:ilvl w:val="0"/>
          <w:numId w:val="0"/>
        </w:numPr>
        <w:rPr>
          <w:del w:id="136" w:author="CARAGNULO Vincenzo" w:date="2020-06-26T12:46:00Z"/>
          <w:sz w:val="18"/>
          <w:szCs w:val="18"/>
          <w:lang w:val="it-IT" w:eastAsia="it-IT"/>
        </w:rPr>
        <w:pPrChange w:id="137" w:author="CARAGNULO Vincenzo" w:date="2020-06-26T17:13:00Z">
          <w:pPr>
            <w:spacing w:before="0" w:after="0"/>
            <w:jc w:val="left"/>
            <w:textAlignment w:val="baseline"/>
          </w:pPr>
        </w:pPrChange>
      </w:pPr>
    </w:p>
    <w:p w14:paraId="30AE223D" w14:textId="77777777" w:rsidR="00E46378" w:rsidRPr="002170E2" w:rsidDel="00F30035" w:rsidRDefault="00E46378" w:rsidP="00E46378">
      <w:pPr>
        <w:pStyle w:val="Titolo2"/>
        <w:numPr>
          <w:ilvl w:val="0"/>
          <w:numId w:val="0"/>
        </w:numPr>
        <w:rPr>
          <w:del w:id="138" w:author="CARAGNULO Vincenzo" w:date="2020-06-26T12:46:00Z"/>
          <w:lang w:val="it-IT"/>
          <w:rPrChange w:id="139" w:author="CARAGNULO Vincenzo" w:date="2020-06-26T15:43:00Z">
            <w:rPr>
              <w:del w:id="140" w:author="CARAGNULO Vincenzo" w:date="2020-06-26T12:46:00Z"/>
            </w:rPr>
          </w:rPrChange>
        </w:rPr>
        <w:pPrChange w:id="141" w:author="CARAGNULO Vincenzo" w:date="2020-06-26T17:13:00Z">
          <w:pPr>
            <w:pStyle w:val="Titolo3"/>
          </w:pPr>
        </w:pPrChange>
      </w:pPr>
      <w:del w:id="142" w:author="CARAGNULO Vincenzo" w:date="2020-06-26T12:46:00Z">
        <w:r w:rsidRPr="002170E2" w:rsidDel="00F30035">
          <w:rPr>
            <w:lang w:val="it-IT"/>
            <w:rPrChange w:id="143" w:author="CARAGNULO Vincenzo" w:date="2020-06-26T15:43:00Z">
              <w:rPr>
                <w:bCs w:val="0"/>
                <w:iCs w:val="0"/>
              </w:rPr>
            </w:rPrChange>
          </w:rPr>
          <w:delText>Modulo Ricerca Monitoraggio</w:delText>
        </w:r>
      </w:del>
    </w:p>
    <w:p w14:paraId="236444AB" w14:textId="77777777" w:rsidR="00E46378" w:rsidRPr="002170E2" w:rsidDel="00F30035" w:rsidRDefault="00E46378" w:rsidP="00E46378">
      <w:pPr>
        <w:pStyle w:val="Titolo2"/>
        <w:numPr>
          <w:ilvl w:val="0"/>
          <w:numId w:val="0"/>
        </w:numPr>
        <w:rPr>
          <w:del w:id="144" w:author="CARAGNULO Vincenzo" w:date="2020-06-26T12:46:00Z"/>
          <w:sz w:val="18"/>
          <w:szCs w:val="18"/>
          <w:lang w:val="it-IT" w:eastAsia="it-IT"/>
        </w:rPr>
        <w:pPrChange w:id="145" w:author="CARAGNULO Vincenzo" w:date="2020-06-26T17:13:00Z">
          <w:pPr>
            <w:spacing w:before="0" w:after="0"/>
            <w:jc w:val="left"/>
            <w:textAlignment w:val="baseline"/>
          </w:pPr>
        </w:pPrChange>
      </w:pPr>
      <w:del w:id="146" w:author="CARAGNULO Vincenzo" w:date="2020-06-26T12:46:00Z">
        <w:r w:rsidRPr="002170E2" w:rsidDel="00F30035">
          <w:rPr>
            <w:lang w:val="it-IT" w:eastAsia="it-IT"/>
          </w:rPr>
          <w:delText>Tale modulo è strutturato in una o più pagine in visualizzazione che consentono la ricerca, il filtraggio ed il monitoraggio relativo ai risultati dei processi avvenuti per il calcolo dei diversi algoritmi in base alle impostazioni definite nei moduli precedentemente elencati (Azioni, Algoritmi, Controlli). </w:delText>
        </w:r>
      </w:del>
    </w:p>
    <w:p w14:paraId="58AB2B09" w14:textId="77777777" w:rsidR="00E46378" w:rsidRPr="002170E2" w:rsidDel="00F30035" w:rsidRDefault="00E46378" w:rsidP="00E46378">
      <w:pPr>
        <w:pStyle w:val="Titolo2"/>
        <w:numPr>
          <w:ilvl w:val="0"/>
          <w:numId w:val="0"/>
        </w:numPr>
        <w:rPr>
          <w:del w:id="147" w:author="CARAGNULO Vincenzo" w:date="2020-06-26T12:46:00Z"/>
          <w:lang w:val="it-IT" w:eastAsia="it-IT"/>
        </w:rPr>
        <w:pPrChange w:id="148" w:author="CARAGNULO Vincenzo" w:date="2020-06-26T17:13:00Z">
          <w:pPr>
            <w:spacing w:before="0" w:after="0"/>
            <w:jc w:val="left"/>
            <w:textAlignment w:val="baseline"/>
          </w:pPr>
        </w:pPrChange>
      </w:pPr>
      <w:del w:id="149" w:author="CARAGNULO Vincenzo" w:date="2020-06-26T12:46:00Z">
        <w:r w:rsidRPr="002170E2" w:rsidDel="00F30035">
          <w:rPr>
            <w:lang w:val="it-IT" w:eastAsia="it-IT"/>
          </w:rPr>
          <w:delText>La struttura sarà tabellare, con richieste paginate. </w:delText>
        </w:r>
      </w:del>
    </w:p>
    <w:p w14:paraId="399EED15" w14:textId="77777777" w:rsidR="00E46378" w:rsidRPr="002170E2" w:rsidDel="00F30035" w:rsidRDefault="00E46378" w:rsidP="00E46378">
      <w:pPr>
        <w:pStyle w:val="Titolo2"/>
        <w:numPr>
          <w:ilvl w:val="0"/>
          <w:numId w:val="0"/>
        </w:numPr>
        <w:rPr>
          <w:del w:id="150" w:author="CARAGNULO Vincenzo" w:date="2020-06-26T12:46:00Z"/>
          <w:sz w:val="18"/>
          <w:szCs w:val="18"/>
          <w:lang w:val="it-IT" w:eastAsia="it-IT"/>
        </w:rPr>
        <w:pPrChange w:id="151" w:author="CARAGNULO Vincenzo" w:date="2020-06-26T17:13:00Z">
          <w:pPr>
            <w:spacing w:before="0" w:after="0"/>
            <w:jc w:val="left"/>
            <w:textAlignment w:val="baseline"/>
          </w:pPr>
        </w:pPrChange>
      </w:pPr>
    </w:p>
    <w:p w14:paraId="20FA1F4A" w14:textId="77777777" w:rsidR="00E46378" w:rsidRPr="002170E2" w:rsidDel="00F30035" w:rsidRDefault="00E46378" w:rsidP="00E46378">
      <w:pPr>
        <w:pStyle w:val="Titolo2"/>
        <w:numPr>
          <w:ilvl w:val="0"/>
          <w:numId w:val="0"/>
        </w:numPr>
        <w:rPr>
          <w:del w:id="152" w:author="CARAGNULO Vincenzo" w:date="2020-06-26T12:46:00Z"/>
          <w:lang w:val="it-IT"/>
          <w:rPrChange w:id="153" w:author="CARAGNULO Vincenzo" w:date="2020-06-26T15:43:00Z">
            <w:rPr>
              <w:del w:id="154" w:author="CARAGNULO Vincenzo" w:date="2020-06-26T12:46:00Z"/>
            </w:rPr>
          </w:rPrChange>
        </w:rPr>
        <w:pPrChange w:id="155" w:author="CARAGNULO Vincenzo" w:date="2020-06-26T17:13:00Z">
          <w:pPr>
            <w:pStyle w:val="Titolo3"/>
          </w:pPr>
        </w:pPrChange>
      </w:pPr>
      <w:del w:id="156" w:author="CARAGNULO Vincenzo" w:date="2020-06-26T12:46:00Z">
        <w:r w:rsidRPr="002170E2" w:rsidDel="00F30035">
          <w:rPr>
            <w:lang w:val="it-IT"/>
            <w:rPrChange w:id="157" w:author="CARAGNULO Vincenzo" w:date="2020-06-26T15:43:00Z">
              <w:rPr>
                <w:bCs w:val="0"/>
                <w:iCs w:val="0"/>
              </w:rPr>
            </w:rPrChange>
          </w:rPr>
          <w:delText>Modulo Caricamento CSV  </w:delText>
        </w:r>
      </w:del>
    </w:p>
    <w:p w14:paraId="368F197F" w14:textId="77777777" w:rsidR="00E46378" w:rsidRPr="002170E2" w:rsidDel="00F30035" w:rsidRDefault="00E46378" w:rsidP="00E46378">
      <w:pPr>
        <w:pStyle w:val="Titolo2"/>
        <w:numPr>
          <w:ilvl w:val="0"/>
          <w:numId w:val="0"/>
        </w:numPr>
        <w:rPr>
          <w:del w:id="158" w:author="CARAGNULO Vincenzo" w:date="2020-06-26T12:46:00Z"/>
          <w:sz w:val="18"/>
          <w:szCs w:val="18"/>
          <w:lang w:val="it-IT" w:eastAsia="it-IT"/>
        </w:rPr>
        <w:pPrChange w:id="159" w:author="CARAGNULO Vincenzo" w:date="2020-06-26T17:13:00Z">
          <w:pPr>
            <w:spacing w:before="0" w:after="0"/>
            <w:jc w:val="left"/>
            <w:textAlignment w:val="baseline"/>
          </w:pPr>
        </w:pPrChange>
      </w:pPr>
      <w:del w:id="160" w:author="CARAGNULO Vincenzo" w:date="2020-06-26T12:46:00Z">
        <w:r w:rsidRPr="002170E2" w:rsidDel="00F30035">
          <w:rPr>
            <w:lang w:val="it-IT" w:eastAsia="it-IT"/>
          </w:rPr>
          <w:delText>Questo modulo si occupa di inviare al back-end il CSV dei dati sul quale effettuare l’analisi in simulazione. Tale modulo permette, oltre alla selezione del file, la selezione dell’algoritmo da utilizzare. </w:delText>
        </w:r>
      </w:del>
    </w:p>
    <w:p w14:paraId="2AD1FF25" w14:textId="77777777" w:rsidR="00E46378" w:rsidRPr="002170E2" w:rsidDel="00F30035" w:rsidRDefault="00E46378" w:rsidP="00E46378">
      <w:pPr>
        <w:pStyle w:val="Titolo2"/>
        <w:numPr>
          <w:ilvl w:val="0"/>
          <w:numId w:val="0"/>
        </w:numPr>
        <w:rPr>
          <w:del w:id="161" w:author="CARAGNULO Vincenzo" w:date="2020-06-26T12:46:00Z"/>
          <w:sz w:val="18"/>
          <w:szCs w:val="18"/>
          <w:lang w:val="it-IT" w:eastAsia="it-IT"/>
        </w:rPr>
        <w:pPrChange w:id="162" w:author="CARAGNULO Vincenzo" w:date="2020-06-26T17:13:00Z">
          <w:pPr>
            <w:spacing w:before="0" w:after="0"/>
            <w:jc w:val="left"/>
            <w:textAlignment w:val="baseline"/>
          </w:pPr>
        </w:pPrChange>
      </w:pPr>
      <w:del w:id="163" w:author="CARAGNULO Vincenzo" w:date="2020-06-26T12:46:00Z">
        <w:r w:rsidRPr="002170E2" w:rsidDel="00F30035">
          <w:rPr>
            <w:lang w:val="it-IT" w:eastAsia="it-IT"/>
          </w:rPr>
          <w:delText>Tale modulo potrà essere sviluppato come pagina a sé o come modale a seconda delle preferenze del Cliente. </w:delText>
        </w:r>
      </w:del>
    </w:p>
    <w:p w14:paraId="5535F865" w14:textId="77777777" w:rsidR="00E46378" w:rsidRPr="002170E2" w:rsidDel="00F30035" w:rsidRDefault="00E46378" w:rsidP="00E46378">
      <w:pPr>
        <w:pStyle w:val="Titolo2"/>
        <w:numPr>
          <w:ilvl w:val="0"/>
          <w:numId w:val="0"/>
        </w:numPr>
        <w:rPr>
          <w:del w:id="164" w:author="CARAGNULO Vincenzo" w:date="2020-06-26T12:46:00Z"/>
          <w:sz w:val="18"/>
          <w:szCs w:val="18"/>
          <w:lang w:val="it-IT" w:eastAsia="it-IT"/>
        </w:rPr>
        <w:pPrChange w:id="165" w:author="CARAGNULO Vincenzo" w:date="2020-06-26T17:13:00Z">
          <w:pPr>
            <w:spacing w:before="0" w:after="0"/>
            <w:jc w:val="left"/>
            <w:textAlignment w:val="baseline"/>
          </w:pPr>
        </w:pPrChange>
      </w:pPr>
      <w:del w:id="166" w:author="CARAGNULO Vincenzo" w:date="2020-06-26T12:46:00Z">
        <w:r w:rsidRPr="002170E2" w:rsidDel="00F30035">
          <w:rPr>
            <w:lang w:val="it-IT" w:eastAsia="it-IT"/>
          </w:rPr>
          <w:delText>La definizione di eventuali errori bloccanti sulla struttura del file CSV, lato front-end, potrà essere concordata con il cliente prima dello sviluppo. </w:delText>
        </w:r>
      </w:del>
    </w:p>
    <w:p w14:paraId="12871F40" w14:textId="77777777" w:rsidR="00E46378" w:rsidRPr="002170E2" w:rsidRDefault="00E46378" w:rsidP="00E46378">
      <w:pPr>
        <w:pStyle w:val="Titolo2"/>
        <w:numPr>
          <w:ilvl w:val="0"/>
          <w:numId w:val="0"/>
        </w:numPr>
        <w:rPr>
          <w:lang w:val="it-IT"/>
        </w:rPr>
        <w:pPrChange w:id="167" w:author="CARAGNULO Vincenzo" w:date="2020-06-26T17:13:00Z">
          <w:pPr/>
        </w:pPrChange>
      </w:pPr>
    </w:p>
    <w:p w14:paraId="64C68495" w14:textId="77777777" w:rsidR="00E46378" w:rsidRPr="002170E2" w:rsidRDefault="00E46378" w:rsidP="00E46378">
      <w:pPr>
        <w:pStyle w:val="Titolo3"/>
        <w:rPr>
          <w:lang w:val="it-IT"/>
          <w:rPrChange w:id="168" w:author="CARAGNULO Vincenzo" w:date="2020-06-26T15:43:00Z">
            <w:rPr/>
          </w:rPrChange>
        </w:rPr>
      </w:pPr>
      <w:bookmarkStart w:id="169" w:name="_Toc44602386"/>
      <w:r w:rsidRPr="002170E2">
        <w:rPr>
          <w:lang w:val="it-IT"/>
          <w:rPrChange w:id="170" w:author="CARAGNULO Vincenzo" w:date="2020-06-26T15:43:00Z">
            <w:rPr/>
          </w:rPrChange>
        </w:rPr>
        <w:t>Tecnologie utilizzate</w:t>
      </w:r>
      <w:bookmarkEnd w:id="169"/>
    </w:p>
    <w:p w14:paraId="2ED93A05" w14:textId="77777777" w:rsidR="00E46378" w:rsidRDefault="00E46378" w:rsidP="00E46378">
      <w:pPr>
        <w:rPr>
          <w:ins w:id="171" w:author="CARAGNULO Vincenzo" w:date="2020-06-29T13:11:00Z"/>
          <w:rFonts w:asciiTheme="majorHAnsi" w:hAnsiTheme="majorHAnsi" w:cstheme="majorHAnsi"/>
          <w:lang w:val="it-IT"/>
        </w:rPr>
      </w:pPr>
      <w:r w:rsidRPr="002170E2">
        <w:rPr>
          <w:rFonts w:asciiTheme="majorHAnsi" w:hAnsiTheme="majorHAnsi" w:cstheme="majorHAnsi"/>
          <w:lang w:val="it-IT"/>
        </w:rPr>
        <w:t xml:space="preserve">In </w:t>
      </w:r>
      <w:del w:id="172" w:author="CARAGNULO Vincenzo" w:date="2020-06-29T12:07:00Z">
        <w:r w:rsidRPr="002170E2" w:rsidDel="00B043D5">
          <w:rPr>
            <w:rFonts w:asciiTheme="majorHAnsi" w:hAnsiTheme="majorHAnsi" w:cstheme="majorHAnsi"/>
            <w:lang w:val="it-IT"/>
          </w:rPr>
          <w:delText xml:space="preserve">compliance </w:delText>
        </w:r>
      </w:del>
      <w:ins w:id="173" w:author="CARAGNULO Vincenzo" w:date="2020-06-29T12:07:00Z">
        <w:r>
          <w:rPr>
            <w:rFonts w:asciiTheme="majorHAnsi" w:hAnsiTheme="majorHAnsi" w:cstheme="majorHAnsi"/>
            <w:lang w:val="it-IT"/>
          </w:rPr>
          <w:t>accordo con le linee guida e</w:t>
        </w:r>
        <w:r w:rsidRPr="002170E2">
          <w:rPr>
            <w:rFonts w:asciiTheme="majorHAnsi" w:hAnsiTheme="majorHAnsi" w:cstheme="majorHAnsi"/>
            <w:lang w:val="it-IT"/>
          </w:rPr>
          <w:t xml:space="preserve"> </w:t>
        </w:r>
      </w:ins>
      <w:r w:rsidRPr="002170E2">
        <w:rPr>
          <w:rFonts w:asciiTheme="majorHAnsi" w:hAnsiTheme="majorHAnsi" w:cstheme="majorHAnsi"/>
          <w:lang w:val="it-IT"/>
        </w:rPr>
        <w:t>con le richieste di Aruba</w:t>
      </w:r>
      <w:del w:id="174" w:author="CARAGNULO Vincenzo" w:date="2020-06-29T12:08:00Z">
        <w:r w:rsidRPr="002170E2" w:rsidDel="00F67816">
          <w:rPr>
            <w:rFonts w:asciiTheme="majorHAnsi" w:hAnsiTheme="majorHAnsi" w:cstheme="majorHAnsi"/>
            <w:lang w:val="it-IT"/>
          </w:rPr>
          <w:delText xml:space="preserve"> pres</w:delText>
        </w:r>
      </w:del>
      <w:del w:id="175" w:author="CARAGNULO Vincenzo" w:date="2020-06-29T12:07:00Z">
        <w:r w:rsidRPr="002170E2" w:rsidDel="00F67816">
          <w:rPr>
            <w:rFonts w:asciiTheme="majorHAnsi" w:hAnsiTheme="majorHAnsi" w:cstheme="majorHAnsi"/>
            <w:lang w:val="it-IT"/>
          </w:rPr>
          <w:delText>enti all’interno dei documenti allegati</w:delText>
        </w:r>
      </w:del>
      <w:r w:rsidRPr="002170E2">
        <w:rPr>
          <w:rFonts w:asciiTheme="majorHAnsi" w:hAnsiTheme="majorHAnsi" w:cstheme="majorHAnsi"/>
          <w:lang w:val="it-IT"/>
        </w:rPr>
        <w:t xml:space="preserve">, </w:t>
      </w:r>
      <w:ins w:id="176" w:author="CARAGNULO Vincenzo" w:date="2020-06-26T12:22:00Z">
        <w:r w:rsidRPr="002170E2">
          <w:rPr>
            <w:rFonts w:asciiTheme="majorHAnsi" w:hAnsiTheme="majorHAnsi" w:cstheme="majorHAnsi"/>
            <w:lang w:val="it-IT"/>
          </w:rPr>
          <w:t>i</w:t>
        </w:r>
        <w:r w:rsidRPr="002170E2">
          <w:rPr>
            <w:rFonts w:asciiTheme="majorHAnsi" w:hAnsiTheme="majorHAnsi" w:cstheme="majorHAnsi"/>
            <w:lang w:val="it-IT"/>
            <w:rPrChange w:id="177" w:author="CARAGNULO Vincenzo" w:date="2020-06-26T15:43:00Z">
              <w:rPr>
                <w:rFonts w:ascii="Open Sans Light" w:eastAsia="Open Sans Light" w:hAnsi="Open Sans Light" w:cs="Open Sans Light"/>
                <w:color w:val="1A1816"/>
                <w:lang w:val="it-IT"/>
              </w:rPr>
            </w:rPrChange>
          </w:rPr>
          <w:t xml:space="preserve">l Front End sarà un'applicazione </w:t>
        </w:r>
      </w:ins>
      <w:ins w:id="178" w:author="CARAGNULO Vincenzo" w:date="2020-06-26T12:41:00Z">
        <w:r w:rsidRPr="002170E2">
          <w:rPr>
            <w:rFonts w:asciiTheme="majorHAnsi" w:hAnsiTheme="majorHAnsi" w:cstheme="majorHAnsi"/>
            <w:lang w:val="it-IT"/>
          </w:rPr>
          <w:t>Progressive Web Application (</w:t>
        </w:r>
      </w:ins>
      <w:ins w:id="179" w:author="CARAGNULO Vincenzo" w:date="2020-06-26T12:22:00Z">
        <w:r w:rsidRPr="002170E2">
          <w:rPr>
            <w:rFonts w:asciiTheme="majorHAnsi" w:hAnsiTheme="majorHAnsi" w:cstheme="majorHAnsi"/>
            <w:lang w:val="it-IT"/>
            <w:rPrChange w:id="180" w:author="CARAGNULO Vincenzo" w:date="2020-06-26T15:43:00Z">
              <w:rPr>
                <w:rFonts w:ascii="Open Sans Light" w:eastAsia="Open Sans Light" w:hAnsi="Open Sans Light" w:cs="Open Sans Light"/>
                <w:color w:val="1A1816"/>
                <w:lang w:val="it-IT"/>
              </w:rPr>
            </w:rPrChange>
          </w:rPr>
          <w:t>PWA</w:t>
        </w:r>
      </w:ins>
      <w:ins w:id="181" w:author="CARAGNULO Vincenzo" w:date="2020-06-26T12:41:00Z">
        <w:r w:rsidRPr="002170E2">
          <w:rPr>
            <w:rFonts w:asciiTheme="majorHAnsi" w:hAnsiTheme="majorHAnsi" w:cstheme="majorHAnsi"/>
            <w:lang w:val="it-IT"/>
          </w:rPr>
          <w:t>)</w:t>
        </w:r>
      </w:ins>
      <w:ins w:id="182" w:author="CARAGNULO Vincenzo" w:date="2020-06-29T13:09:00Z">
        <w:r>
          <w:rPr>
            <w:rFonts w:asciiTheme="majorHAnsi" w:hAnsiTheme="majorHAnsi" w:cstheme="majorHAnsi"/>
            <w:lang w:val="it-IT"/>
          </w:rPr>
          <w:t>, l’</w:t>
        </w:r>
        <w:r w:rsidRPr="00A34F9E">
          <w:rPr>
            <w:rFonts w:asciiTheme="majorHAnsi" w:hAnsiTheme="majorHAnsi" w:cstheme="majorHAnsi"/>
            <w:lang w:val="it-IT"/>
          </w:rPr>
          <w:t xml:space="preserve">interfaccia del pannello </w:t>
        </w:r>
        <w:r>
          <w:rPr>
            <w:rFonts w:asciiTheme="majorHAnsi" w:hAnsiTheme="majorHAnsi" w:cstheme="majorHAnsi"/>
            <w:lang w:val="it-IT"/>
          </w:rPr>
          <w:t>atterrà</w:t>
        </w:r>
        <w:r w:rsidRPr="00A34F9E">
          <w:rPr>
            <w:rFonts w:asciiTheme="majorHAnsi" w:hAnsiTheme="majorHAnsi" w:cstheme="majorHAnsi"/>
            <w:lang w:val="it-IT"/>
          </w:rPr>
          <w:t xml:space="preserve"> ai </w:t>
        </w:r>
        <w:proofErr w:type="spellStart"/>
        <w:r w:rsidRPr="00A34F9E">
          <w:rPr>
            <w:rFonts w:asciiTheme="majorHAnsi" w:hAnsiTheme="majorHAnsi" w:cstheme="majorHAnsi"/>
            <w:lang w:val="it-IT"/>
          </w:rPr>
          <w:t>mockup</w:t>
        </w:r>
        <w:proofErr w:type="spellEnd"/>
        <w:r w:rsidRPr="00A34F9E">
          <w:rPr>
            <w:rFonts w:asciiTheme="majorHAnsi" w:hAnsiTheme="majorHAnsi" w:cstheme="majorHAnsi"/>
            <w:lang w:val="it-IT"/>
          </w:rPr>
          <w:t xml:space="preserve"> e alle linee guida grafico-stilistiche che verranno forniti </w:t>
        </w:r>
        <w:r>
          <w:rPr>
            <w:rFonts w:asciiTheme="majorHAnsi" w:hAnsiTheme="majorHAnsi" w:cstheme="majorHAnsi"/>
            <w:lang w:val="it-IT"/>
          </w:rPr>
          <w:t>da Aruba</w:t>
        </w:r>
      </w:ins>
      <w:ins w:id="183" w:author="CARAGNULO Vincenzo" w:date="2020-06-29T13:10:00Z">
        <w:r>
          <w:rPr>
            <w:rFonts w:asciiTheme="majorHAnsi" w:hAnsiTheme="majorHAnsi" w:cstheme="majorHAnsi"/>
            <w:lang w:val="it-IT"/>
          </w:rPr>
          <w:t xml:space="preserve">, </w:t>
        </w:r>
      </w:ins>
      <w:ins w:id="184" w:author="CARAGNULO Vincenzo" w:date="2020-06-29T13:11:00Z">
        <w:r>
          <w:rPr>
            <w:rFonts w:asciiTheme="majorHAnsi" w:hAnsiTheme="majorHAnsi" w:cstheme="majorHAnsi"/>
            <w:lang w:val="it-IT"/>
          </w:rPr>
          <w:t>così come i flussi di navigazione.</w:t>
        </w:r>
      </w:ins>
      <w:del w:id="185" w:author="CARAGNULO Vincenzo" w:date="2020-06-29T13:11:00Z">
        <w:r w:rsidRPr="002170E2" w:rsidDel="00BD73B8">
          <w:rPr>
            <w:rFonts w:asciiTheme="majorHAnsi" w:hAnsiTheme="majorHAnsi" w:cstheme="majorHAnsi"/>
            <w:lang w:val="it-IT"/>
          </w:rPr>
          <w:delText>l</w:delText>
        </w:r>
      </w:del>
      <w:ins w:id="186" w:author="CARAGNULO Vincenzo" w:date="2020-06-29T13:11:00Z">
        <w:r>
          <w:rPr>
            <w:rFonts w:asciiTheme="majorHAnsi" w:hAnsiTheme="majorHAnsi" w:cstheme="majorHAnsi"/>
            <w:lang w:val="it-IT"/>
          </w:rPr>
          <w:t xml:space="preserve"> </w:t>
        </w:r>
      </w:ins>
    </w:p>
    <w:p w14:paraId="5E93AF40" w14:textId="77777777" w:rsidR="00E46378" w:rsidRPr="00AD133B" w:rsidRDefault="00E46378" w:rsidP="00E46378">
      <w:pPr>
        <w:rPr>
          <w:rFonts w:asciiTheme="majorHAnsi" w:hAnsiTheme="majorHAnsi" w:cstheme="majorHAnsi"/>
          <w:lang w:val="it-IT"/>
        </w:rPr>
      </w:pPr>
      <w:ins w:id="187" w:author="CARAGNULO Vincenzo" w:date="2020-06-29T13:11:00Z">
        <w:r>
          <w:rPr>
            <w:rFonts w:asciiTheme="majorHAnsi" w:hAnsiTheme="majorHAnsi" w:cstheme="majorHAnsi"/>
            <w:lang w:val="it-IT"/>
          </w:rPr>
          <w:t>L</w:t>
        </w:r>
      </w:ins>
      <w:r w:rsidRPr="002170E2">
        <w:rPr>
          <w:rFonts w:asciiTheme="majorHAnsi" w:hAnsiTheme="majorHAnsi" w:cstheme="majorHAnsi"/>
          <w:lang w:val="it-IT"/>
        </w:rPr>
        <w:t xml:space="preserve">e </w:t>
      </w:r>
      <w:r>
        <w:rPr>
          <w:rFonts w:asciiTheme="majorHAnsi" w:hAnsiTheme="majorHAnsi" w:cstheme="majorHAnsi"/>
          <w:lang w:val="it-IT"/>
        </w:rPr>
        <w:t>principali</w:t>
      </w:r>
      <w:r w:rsidRPr="002170E2">
        <w:rPr>
          <w:rFonts w:asciiTheme="majorHAnsi" w:hAnsiTheme="majorHAnsi" w:cstheme="majorHAnsi"/>
          <w:lang w:val="it-IT"/>
        </w:rPr>
        <w:t xml:space="preserve"> tecnologie utilizzate </w:t>
      </w:r>
      <w:ins w:id="188" w:author="CARAGNULO Vincenzo" w:date="2020-06-26T12:21:00Z">
        <w:r w:rsidRPr="002170E2">
          <w:rPr>
            <w:rFonts w:asciiTheme="majorHAnsi" w:hAnsiTheme="majorHAnsi" w:cstheme="majorHAnsi"/>
            <w:lang w:val="it-IT"/>
          </w:rPr>
          <w:t>per l’implementa</w:t>
        </w:r>
      </w:ins>
      <w:ins w:id="189" w:author="CARAGNULO Vincenzo" w:date="2020-06-26T12:22:00Z">
        <w:r w:rsidRPr="002170E2">
          <w:rPr>
            <w:rFonts w:asciiTheme="majorHAnsi" w:hAnsiTheme="majorHAnsi" w:cstheme="majorHAnsi"/>
            <w:lang w:val="it-IT"/>
          </w:rPr>
          <w:t xml:space="preserve">zione </w:t>
        </w:r>
      </w:ins>
      <w:r w:rsidRPr="002170E2">
        <w:rPr>
          <w:rFonts w:asciiTheme="majorHAnsi" w:hAnsiTheme="majorHAnsi" w:cstheme="majorHAnsi"/>
          <w:lang w:val="it-IT"/>
        </w:rPr>
        <w:t xml:space="preserve">saranno: </w:t>
      </w:r>
    </w:p>
    <w:tbl>
      <w:tblPr>
        <w:tblStyle w:val="Tabellagriglia4-colore61"/>
        <w:tblW w:w="9493" w:type="dxa"/>
        <w:tblCellMar>
          <w:top w:w="57" w:type="dxa"/>
          <w:bottom w:w="57" w:type="dxa"/>
        </w:tblCellMar>
        <w:tblLook w:val="04A0" w:firstRow="1" w:lastRow="0" w:firstColumn="1" w:lastColumn="0" w:noHBand="0" w:noVBand="1"/>
      </w:tblPr>
      <w:tblGrid>
        <w:gridCol w:w="2263"/>
        <w:gridCol w:w="7230"/>
      </w:tblGrid>
      <w:tr w:rsidR="00E46378" w:rsidRPr="00807308" w14:paraId="06F1DF9E" w14:textId="77777777" w:rsidTr="0010397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left w:val="none" w:sz="0" w:space="0" w:color="auto"/>
              <w:bottom w:val="none" w:sz="0" w:space="0" w:color="auto"/>
              <w:right w:val="none" w:sz="0" w:space="0" w:color="auto"/>
            </w:tcBorders>
            <w:noWrap/>
            <w:hideMark/>
          </w:tcPr>
          <w:p w14:paraId="62B7177E" w14:textId="77777777" w:rsidR="00E46378" w:rsidRPr="00807308" w:rsidRDefault="00E46378" w:rsidP="00103972">
            <w:pPr>
              <w:spacing w:before="0" w:after="0"/>
              <w:jc w:val="left"/>
              <w:rPr>
                <w:ins w:id="190" w:author="CARAGNULO Vincenzo" w:date="2020-07-01T23:18:00Z"/>
                <w:rFonts w:asciiTheme="majorHAnsi" w:eastAsia="Questrial" w:hAnsiTheme="majorHAnsi" w:cstheme="majorHAnsi"/>
                <w:sz w:val="20"/>
                <w:szCs w:val="20"/>
                <w:lang w:eastAsia="it-IT"/>
                <w:rPrChange w:id="191" w:author="LAGROTTERIA Domenico" w:date="2020-07-01T23:00:00Z">
                  <w:rPr>
                    <w:ins w:id="192" w:author="CARAGNULO Vincenzo" w:date="2020-07-01T23:18:00Z"/>
                    <w:rFonts w:ascii="Calibri Light" w:eastAsia="Questrial" w:hAnsi="Calibri Light" w:cs="Calibri Light"/>
                    <w:lang w:eastAsia="it-IT"/>
                  </w:rPr>
                </w:rPrChange>
              </w:rPr>
            </w:pPr>
            <w:proofErr w:type="spellStart"/>
            <w:r>
              <w:rPr>
                <w:rFonts w:asciiTheme="majorHAnsi" w:eastAsia="Questrial" w:hAnsiTheme="majorHAnsi" w:cstheme="majorHAnsi"/>
                <w:sz w:val="20"/>
                <w:szCs w:val="20"/>
                <w:lang w:eastAsia="it-IT"/>
              </w:rPr>
              <w:t>Tecnologia</w:t>
            </w:r>
            <w:proofErr w:type="spellEnd"/>
          </w:p>
        </w:tc>
        <w:tc>
          <w:tcPr>
            <w:tcW w:w="7230" w:type="dxa"/>
            <w:tcBorders>
              <w:top w:val="none" w:sz="0" w:space="0" w:color="auto"/>
              <w:left w:val="none" w:sz="0" w:space="0" w:color="auto"/>
              <w:bottom w:val="none" w:sz="0" w:space="0" w:color="auto"/>
              <w:right w:val="none" w:sz="0" w:space="0" w:color="auto"/>
            </w:tcBorders>
            <w:noWrap/>
            <w:hideMark/>
          </w:tcPr>
          <w:p w14:paraId="250D3689" w14:textId="77777777" w:rsidR="00E46378" w:rsidRPr="00807308" w:rsidRDefault="00E46378" w:rsidP="00103972">
            <w:pPr>
              <w:spacing w:before="0" w:after="0"/>
              <w:jc w:val="left"/>
              <w:cnfStyle w:val="100000000000" w:firstRow="1" w:lastRow="0" w:firstColumn="0" w:lastColumn="0" w:oddVBand="0" w:evenVBand="0" w:oddHBand="0" w:evenHBand="0" w:firstRowFirstColumn="0" w:firstRowLastColumn="0" w:lastRowFirstColumn="0" w:lastRowLastColumn="0"/>
              <w:rPr>
                <w:ins w:id="193" w:author="IVAN Florin Daniel" w:date="2020-07-01T12:01:00Z"/>
                <w:rFonts w:asciiTheme="majorHAnsi" w:eastAsia="Questrial" w:hAnsiTheme="majorHAnsi" w:cstheme="majorHAnsi"/>
                <w:sz w:val="20"/>
                <w:szCs w:val="20"/>
                <w:lang w:eastAsia="it-IT"/>
                <w:rPrChange w:id="194" w:author="LAGROTTERIA Domenico" w:date="2020-07-01T23:00:00Z">
                  <w:rPr>
                    <w:ins w:id="195" w:author="IVAN Florin Daniel" w:date="2020-07-01T12:01:00Z"/>
                    <w:rFonts w:ascii="Calibri Light" w:eastAsia="Questrial" w:hAnsi="Calibri Light" w:cs="Calibri Light"/>
                    <w:lang w:eastAsia="it-IT"/>
                  </w:rPr>
                </w:rPrChange>
              </w:rPr>
            </w:pPr>
            <w:ins w:id="196" w:author="IVAN Florin Daniel" w:date="2020-07-01T12:01:00Z">
              <w:del w:id="197" w:author="LAGROTTERIA Domenico" w:date="2020-07-01T23:02:00Z">
                <w:r w:rsidRPr="00807308" w:rsidDel="00561380">
                  <w:rPr>
                    <w:rFonts w:asciiTheme="majorHAnsi" w:eastAsia="Questrial" w:hAnsiTheme="majorHAnsi" w:cstheme="majorHAnsi"/>
                    <w:sz w:val="20"/>
                    <w:szCs w:val="20"/>
                    <w:lang w:eastAsia="it-IT"/>
                    <w:rPrChange w:id="198" w:author="LAGROTTERIA Domenico" w:date="2020-07-01T23:00:00Z">
                      <w:rPr>
                        <w:rFonts w:ascii="Calibri Light" w:eastAsia="Questrial" w:hAnsi="Calibri Light" w:cs="Calibri Light"/>
                        <w:lang w:eastAsia="it-IT"/>
                      </w:rPr>
                    </w:rPrChange>
                  </w:rPr>
                  <w:delText>NOME REQUISITO</w:delText>
                </w:r>
              </w:del>
            </w:ins>
            <w:proofErr w:type="spellStart"/>
            <w:r>
              <w:rPr>
                <w:rFonts w:asciiTheme="majorHAnsi" w:eastAsia="Questrial" w:hAnsiTheme="majorHAnsi" w:cstheme="majorHAnsi"/>
                <w:sz w:val="20"/>
                <w:szCs w:val="20"/>
                <w:lang w:eastAsia="it-IT"/>
              </w:rPr>
              <w:t>Descrizione</w:t>
            </w:r>
            <w:proofErr w:type="spellEnd"/>
          </w:p>
        </w:tc>
      </w:tr>
      <w:tr w:rsidR="00E46378" w:rsidRPr="00136172" w14:paraId="7CF6867E" w14:textId="77777777" w:rsidTr="00103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81C6C92" w14:textId="77777777" w:rsidR="00E46378" w:rsidRPr="002A2F70" w:rsidRDefault="00E46378" w:rsidP="00103972">
            <w:pPr>
              <w:spacing w:before="0" w:after="160" w:line="259" w:lineRule="auto"/>
              <w:jc w:val="left"/>
              <w:rPr>
                <w:ins w:id="199" w:author="CARAGNULO Vincenzo" w:date="2020-06-26T16:32:00Z"/>
                <w:rFonts w:asciiTheme="majorHAnsi" w:eastAsia="Open Sans Light" w:hAnsiTheme="majorHAnsi" w:cstheme="majorHAnsi"/>
                <w:rPrChange w:id="200" w:author="CARAGNULO Vincenzo" w:date="2020-06-26T16:32:00Z">
                  <w:rPr>
                    <w:ins w:id="201" w:author="CARAGNULO Vincenzo" w:date="2020-06-26T16:32:00Z"/>
                    <w:rFonts w:ascii="Open Sans Light" w:eastAsia="Open Sans Light" w:hAnsi="Open Sans Light" w:cs="Open Sans Light"/>
                  </w:rPr>
                </w:rPrChange>
              </w:rPr>
              <w:pPrChange w:id="202" w:author="Unknown" w:date="2020-06-26T16:32:00Z">
                <w:pPr>
                  <w:pStyle w:val="Paragrafoelenco"/>
                  <w:numPr>
                    <w:numId w:val="65"/>
                  </w:numPr>
                  <w:tabs>
                    <w:tab w:val="num" w:pos="360"/>
                  </w:tabs>
                  <w:spacing w:before="0" w:after="160" w:line="259" w:lineRule="auto"/>
                  <w:jc w:val="left"/>
                </w:pPr>
              </w:pPrChange>
            </w:pPr>
            <w:ins w:id="203" w:author="IVAN Florin Daniel" w:date="2020-07-01T12:01:00Z">
              <w:del w:id="204" w:author="LAGROTTERIA Domenico" w:date="2020-07-01T23:03:00Z">
                <w:r w:rsidRPr="002A2F70" w:rsidDel="00561380">
                  <w:rPr>
                    <w:rFonts w:asciiTheme="majorHAnsi" w:eastAsia="Questrial" w:hAnsiTheme="majorHAnsi" w:cstheme="majorHAnsi"/>
                    <w:color w:val="000000"/>
                    <w:sz w:val="20"/>
                    <w:szCs w:val="20"/>
                    <w:lang w:eastAsia="it-IT"/>
                    <w:rPrChange w:id="205" w:author="LAGROTTERIA Domenico" w:date="2020-07-01T23:00:00Z">
                      <w:rPr>
                        <w:rFonts w:ascii="Calibri Light" w:eastAsia="Questrial" w:hAnsi="Calibri Light" w:cs="Calibri Light"/>
                        <w:color w:val="000000"/>
                        <w:lang w:eastAsia="it-IT"/>
                      </w:rPr>
                    </w:rPrChange>
                  </w:rPr>
                  <w:delText>ARCHIV</w:delText>
                </w:r>
              </w:del>
            </w:ins>
            <w:ins w:id="206" w:author="CARAGNULO Vincenzo" w:date="2020-06-26T16:32:00Z">
              <w:r w:rsidRPr="002A2F70">
                <w:rPr>
                  <w:rFonts w:asciiTheme="majorHAnsi" w:eastAsia="Open Sans Light" w:hAnsiTheme="majorHAnsi" w:cstheme="majorHAnsi"/>
                  <w:rPrChange w:id="207" w:author="CARAGNULO Vincenzo" w:date="2020-06-26T16:32:00Z">
                    <w:rPr>
                      <w:rFonts w:ascii="Open Sans Light" w:eastAsia="Open Sans Light" w:hAnsi="Open Sans Light" w:cs="Open Sans Light"/>
                    </w:rPr>
                  </w:rPrChange>
                </w:rPr>
                <w:t>Angular 9.x</w:t>
              </w:r>
            </w:ins>
          </w:p>
          <w:p w14:paraId="457DCB0C" w14:textId="77777777" w:rsidR="00E46378" w:rsidRPr="00807308" w:rsidRDefault="00E46378" w:rsidP="00103972">
            <w:pPr>
              <w:spacing w:before="0" w:after="0"/>
              <w:jc w:val="left"/>
              <w:rPr>
                <w:ins w:id="208" w:author="CARAGNULO Vincenzo" w:date="2020-07-01T23:18:00Z"/>
                <w:rFonts w:asciiTheme="majorHAnsi" w:eastAsia="Questrial" w:hAnsiTheme="majorHAnsi" w:cstheme="majorHAnsi"/>
                <w:color w:val="000000"/>
                <w:sz w:val="20"/>
                <w:szCs w:val="20"/>
                <w:lang w:eastAsia="it-IT"/>
                <w:rPrChange w:id="209" w:author="LAGROTTERIA Domenico" w:date="2020-07-01T23:00:00Z">
                  <w:rPr>
                    <w:ins w:id="210" w:author="CARAGNULO Vincenzo" w:date="2020-07-01T23:18:00Z"/>
                    <w:rFonts w:ascii="Calibri Light" w:eastAsia="Questrial" w:hAnsi="Calibri Light" w:cs="Calibri Light"/>
                    <w:color w:val="000000"/>
                    <w:lang w:eastAsia="it-IT"/>
                  </w:rPr>
                </w:rPrChange>
              </w:rPr>
            </w:pPr>
          </w:p>
        </w:tc>
        <w:tc>
          <w:tcPr>
            <w:tcW w:w="7230" w:type="dxa"/>
            <w:noWrap/>
            <w:hideMark/>
          </w:tcPr>
          <w:p w14:paraId="05E35312" w14:textId="77777777" w:rsidR="00E46378" w:rsidRPr="00807308" w:rsidRDefault="00E46378" w:rsidP="00103972">
            <w:pPr>
              <w:spacing w:before="0" w:after="0"/>
              <w:jc w:val="left"/>
              <w:cnfStyle w:val="000000100000" w:firstRow="0" w:lastRow="0" w:firstColumn="0" w:lastColumn="0" w:oddVBand="0" w:evenVBand="0" w:oddHBand="1" w:evenHBand="0" w:firstRowFirstColumn="0" w:firstRowLastColumn="0" w:lastRowFirstColumn="0" w:lastRowLastColumn="0"/>
              <w:rPr>
                <w:ins w:id="211" w:author="IVAN Florin Daniel" w:date="2020-07-01T12:01:00Z"/>
                <w:rFonts w:asciiTheme="majorHAnsi" w:eastAsia="Questrial" w:hAnsiTheme="majorHAnsi" w:cstheme="majorHAnsi"/>
                <w:color w:val="000000"/>
                <w:sz w:val="20"/>
                <w:szCs w:val="20"/>
                <w:lang w:eastAsia="it-IT"/>
                <w:rPrChange w:id="212" w:author="LAGROTTERIA Domenico" w:date="2020-07-01T23:00:00Z">
                  <w:rPr>
                    <w:ins w:id="213" w:author="IVAN Florin Daniel" w:date="2020-07-01T12:01:00Z"/>
                    <w:rFonts w:ascii="Calibri Light" w:eastAsia="Questrial" w:hAnsi="Calibri Light" w:cs="Calibri Light"/>
                    <w:color w:val="000000"/>
                    <w:lang w:eastAsia="it-IT"/>
                  </w:rPr>
                </w:rPrChange>
              </w:rPr>
            </w:pPr>
            <w:r>
              <w:rPr>
                <w:rFonts w:asciiTheme="majorHAnsi" w:eastAsia="Questrial" w:hAnsiTheme="majorHAnsi" w:cstheme="majorHAnsi"/>
                <w:color w:val="000000"/>
                <w:sz w:val="20"/>
                <w:szCs w:val="20"/>
                <w:lang w:eastAsia="it-IT"/>
              </w:rPr>
              <w:t xml:space="preserve">Framework </w:t>
            </w:r>
            <w:proofErr w:type="spellStart"/>
            <w:r>
              <w:rPr>
                <w:rFonts w:asciiTheme="majorHAnsi" w:eastAsia="Questrial" w:hAnsiTheme="majorHAnsi" w:cstheme="majorHAnsi"/>
                <w:color w:val="000000"/>
                <w:sz w:val="20"/>
                <w:szCs w:val="20"/>
                <w:lang w:eastAsia="it-IT"/>
              </w:rPr>
              <w:t>Javascript</w:t>
            </w:r>
            <w:proofErr w:type="spellEnd"/>
            <w:r>
              <w:rPr>
                <w:rFonts w:asciiTheme="majorHAnsi" w:eastAsia="Questrial" w:hAnsiTheme="majorHAnsi" w:cstheme="majorHAnsi"/>
                <w:color w:val="000000"/>
                <w:sz w:val="20"/>
                <w:szCs w:val="20"/>
                <w:lang w:eastAsia="it-IT"/>
              </w:rPr>
              <w:t xml:space="preserve"> per la </w:t>
            </w:r>
            <w:proofErr w:type="spellStart"/>
            <w:r>
              <w:rPr>
                <w:rFonts w:asciiTheme="majorHAnsi" w:eastAsia="Questrial" w:hAnsiTheme="majorHAnsi" w:cstheme="majorHAnsi"/>
                <w:color w:val="000000"/>
                <w:sz w:val="20"/>
                <w:szCs w:val="20"/>
                <w:lang w:eastAsia="it-IT"/>
              </w:rPr>
              <w:t>creazione</w:t>
            </w:r>
            <w:proofErr w:type="spellEnd"/>
            <w:r>
              <w:rPr>
                <w:rFonts w:asciiTheme="majorHAnsi" w:eastAsia="Questrial" w:hAnsiTheme="majorHAnsi" w:cstheme="majorHAnsi"/>
                <w:color w:val="000000"/>
                <w:sz w:val="20"/>
                <w:szCs w:val="20"/>
                <w:lang w:eastAsia="it-IT"/>
              </w:rPr>
              <w:t xml:space="preserve"> di Web Application </w:t>
            </w:r>
            <w:proofErr w:type="spellStart"/>
            <w:r>
              <w:rPr>
                <w:rFonts w:asciiTheme="majorHAnsi" w:eastAsia="Questrial" w:hAnsiTheme="majorHAnsi" w:cstheme="majorHAnsi"/>
                <w:color w:val="000000"/>
                <w:sz w:val="20"/>
                <w:szCs w:val="20"/>
                <w:lang w:eastAsia="it-IT"/>
              </w:rPr>
              <w:t>dinamiche</w:t>
            </w:r>
            <w:proofErr w:type="spellEnd"/>
          </w:p>
        </w:tc>
      </w:tr>
      <w:tr w:rsidR="00E46378" w:rsidRPr="00136172" w14:paraId="3088BAE9" w14:textId="77777777" w:rsidTr="00103972">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8928F61" w14:textId="77777777" w:rsidR="00E46378" w:rsidRPr="00807308" w:rsidRDefault="00E46378" w:rsidP="00103972">
            <w:pPr>
              <w:spacing w:before="0" w:after="0"/>
              <w:jc w:val="left"/>
              <w:rPr>
                <w:ins w:id="214" w:author="CARAGNULO Vincenzo" w:date="2020-07-01T23:18:00Z"/>
                <w:rFonts w:asciiTheme="majorHAnsi" w:eastAsia="Questrial" w:hAnsiTheme="majorHAnsi" w:cstheme="majorHAnsi"/>
                <w:color w:val="000000"/>
                <w:sz w:val="20"/>
                <w:szCs w:val="20"/>
                <w:lang w:eastAsia="it-IT"/>
                <w:rPrChange w:id="215" w:author="LAGROTTERIA Domenico" w:date="2020-07-01T23:00:00Z">
                  <w:rPr>
                    <w:ins w:id="216" w:author="CARAGNULO Vincenzo" w:date="2020-07-01T23:18:00Z"/>
                    <w:rFonts w:ascii="Calibri Light" w:eastAsia="Questrial" w:hAnsi="Calibri Light" w:cs="Calibri Light"/>
                    <w:color w:val="000000"/>
                    <w:lang w:eastAsia="it-IT"/>
                  </w:rPr>
                </w:rPrChange>
              </w:rPr>
            </w:pPr>
            <w:ins w:id="217" w:author="IVAN Florin Daniel" w:date="2020-07-01T12:01:00Z">
              <w:del w:id="218" w:author="LAGROTTERIA Domenico" w:date="2020-07-01T23:03:00Z">
                <w:r w:rsidRPr="00807308" w:rsidDel="00561380">
                  <w:rPr>
                    <w:rFonts w:asciiTheme="majorHAnsi" w:eastAsia="Questrial" w:hAnsiTheme="majorHAnsi" w:cstheme="majorHAnsi"/>
                    <w:color w:val="000000"/>
                    <w:sz w:val="20"/>
                    <w:szCs w:val="20"/>
                    <w:lang w:eastAsia="it-IT"/>
                    <w:rPrChange w:id="219" w:author="LAGROTTERIA Domenico" w:date="2020-07-01T23:00:00Z">
                      <w:rPr>
                        <w:rFonts w:ascii="Calibri Light" w:eastAsia="Questrial" w:hAnsi="Calibri Light" w:cs="Calibri Light"/>
                        <w:color w:val="000000"/>
                        <w:lang w:eastAsia="it-IT"/>
                      </w:rPr>
                    </w:rPrChange>
                  </w:rPr>
                  <w:delText>A</w:delText>
                </w:r>
              </w:del>
            </w:ins>
            <w:r w:rsidRPr="00A3354C">
              <w:rPr>
                <w:rFonts w:asciiTheme="majorHAnsi" w:eastAsia="Open Sans Light" w:hAnsiTheme="majorHAnsi" w:cstheme="majorHAnsi"/>
              </w:rPr>
              <w:t xml:space="preserve"> </w:t>
            </w:r>
            <w:proofErr w:type="spellStart"/>
            <w:ins w:id="220" w:author="CARAGNULO Vincenzo" w:date="2020-06-26T16:32:00Z">
              <w:r w:rsidRPr="00A3354C">
                <w:rPr>
                  <w:rFonts w:asciiTheme="majorHAnsi" w:eastAsia="Open Sans Light" w:hAnsiTheme="majorHAnsi" w:cstheme="majorHAnsi"/>
                  <w:rPrChange w:id="221" w:author="CARAGNULO Vincenzo" w:date="2020-06-26T16:32:00Z">
                    <w:rPr>
                      <w:rFonts w:ascii="Open Sans Light" w:eastAsia="Open Sans Light" w:hAnsi="Open Sans Light" w:cs="Open Sans Light"/>
                    </w:rPr>
                  </w:rPrChange>
                </w:rPr>
                <w:t>NgRx</w:t>
              </w:r>
            </w:ins>
            <w:proofErr w:type="spellEnd"/>
          </w:p>
        </w:tc>
        <w:tc>
          <w:tcPr>
            <w:tcW w:w="7230" w:type="dxa"/>
            <w:noWrap/>
            <w:hideMark/>
          </w:tcPr>
          <w:p w14:paraId="49933C9A" w14:textId="77777777" w:rsidR="00E46378" w:rsidRPr="00807308" w:rsidRDefault="00E46378" w:rsidP="00103972">
            <w:pPr>
              <w:spacing w:before="0" w:after="0"/>
              <w:jc w:val="left"/>
              <w:cnfStyle w:val="000000000000" w:firstRow="0" w:lastRow="0" w:firstColumn="0" w:lastColumn="0" w:oddVBand="0" w:evenVBand="0" w:oddHBand="0" w:evenHBand="0" w:firstRowFirstColumn="0" w:firstRowLastColumn="0" w:lastRowFirstColumn="0" w:lastRowLastColumn="0"/>
              <w:rPr>
                <w:ins w:id="222" w:author="IVAN Florin Daniel" w:date="2020-07-01T12:01:00Z"/>
                <w:rFonts w:asciiTheme="majorHAnsi" w:eastAsia="Questrial" w:hAnsiTheme="majorHAnsi" w:cstheme="majorHAnsi"/>
                <w:color w:val="000000"/>
                <w:sz w:val="20"/>
                <w:szCs w:val="20"/>
                <w:lang w:eastAsia="it-IT"/>
                <w:rPrChange w:id="223" w:author="LAGROTTERIA Domenico" w:date="2020-07-01T23:00:00Z">
                  <w:rPr>
                    <w:ins w:id="224" w:author="IVAN Florin Daniel" w:date="2020-07-01T12:01:00Z"/>
                    <w:rFonts w:ascii="Calibri Light" w:eastAsia="Questrial" w:hAnsi="Calibri Light" w:cs="Calibri Light"/>
                    <w:color w:val="000000"/>
                    <w:lang w:eastAsia="it-IT"/>
                  </w:rPr>
                </w:rPrChange>
              </w:rPr>
            </w:pPr>
            <w:proofErr w:type="spellStart"/>
            <w:r>
              <w:rPr>
                <w:rFonts w:asciiTheme="majorHAnsi" w:eastAsia="Open Sans Light" w:hAnsiTheme="majorHAnsi" w:cstheme="majorHAnsi"/>
              </w:rPr>
              <w:t>L</w:t>
            </w:r>
            <w:r w:rsidRPr="00D56554">
              <w:rPr>
                <w:rFonts w:asciiTheme="majorHAnsi" w:eastAsia="Open Sans Light" w:hAnsiTheme="majorHAnsi" w:cstheme="majorHAnsi"/>
              </w:rPr>
              <w:t>ibreria</w:t>
            </w:r>
            <w:proofErr w:type="spellEnd"/>
            <w:r w:rsidRPr="00D56554">
              <w:rPr>
                <w:rFonts w:asciiTheme="majorHAnsi" w:eastAsia="Open Sans Light" w:hAnsiTheme="majorHAnsi" w:cstheme="majorHAnsi"/>
              </w:rPr>
              <w:t xml:space="preserve"> </w:t>
            </w:r>
            <w:proofErr w:type="spellStart"/>
            <w:r w:rsidRPr="00D56554">
              <w:rPr>
                <w:rFonts w:asciiTheme="majorHAnsi" w:eastAsia="Open Sans Light" w:hAnsiTheme="majorHAnsi" w:cstheme="majorHAnsi"/>
              </w:rPr>
              <w:t>ispirata</w:t>
            </w:r>
            <w:proofErr w:type="spellEnd"/>
            <w:r w:rsidRPr="00D56554">
              <w:rPr>
                <w:rFonts w:asciiTheme="majorHAnsi" w:eastAsia="Open Sans Light" w:hAnsiTheme="majorHAnsi" w:cstheme="majorHAnsi"/>
              </w:rPr>
              <w:t xml:space="preserve"> a Redux </w:t>
            </w:r>
            <w:proofErr w:type="spellStart"/>
            <w:r>
              <w:rPr>
                <w:rFonts w:asciiTheme="majorHAnsi" w:eastAsia="Open Sans Light" w:hAnsiTheme="majorHAnsi" w:cstheme="majorHAnsi"/>
              </w:rPr>
              <w:t>utilizzata</w:t>
            </w:r>
            <w:proofErr w:type="spellEnd"/>
            <w:r>
              <w:rPr>
                <w:rFonts w:asciiTheme="majorHAnsi" w:eastAsia="Open Sans Light" w:hAnsiTheme="majorHAnsi" w:cstheme="majorHAnsi"/>
              </w:rPr>
              <w:t xml:space="preserve"> per</w:t>
            </w:r>
            <w:r w:rsidRPr="00D56554">
              <w:rPr>
                <w:rFonts w:asciiTheme="majorHAnsi" w:eastAsia="Open Sans Light" w:hAnsiTheme="majorHAnsi" w:cstheme="majorHAnsi"/>
              </w:rPr>
              <w:t xml:space="preserve"> </w:t>
            </w:r>
            <w:proofErr w:type="spellStart"/>
            <w:r w:rsidRPr="00D56554">
              <w:rPr>
                <w:rFonts w:asciiTheme="majorHAnsi" w:eastAsia="Open Sans Light" w:hAnsiTheme="majorHAnsi" w:cstheme="majorHAnsi"/>
              </w:rPr>
              <w:t>gestire</w:t>
            </w:r>
            <w:proofErr w:type="spellEnd"/>
            <w:r w:rsidRPr="00D56554">
              <w:rPr>
                <w:rFonts w:asciiTheme="majorHAnsi" w:eastAsia="Open Sans Light" w:hAnsiTheme="majorHAnsi" w:cstheme="majorHAnsi"/>
              </w:rPr>
              <w:t xml:space="preserve"> lo </w:t>
            </w:r>
            <w:proofErr w:type="spellStart"/>
            <w:r w:rsidRPr="00D56554">
              <w:rPr>
                <w:rFonts w:asciiTheme="majorHAnsi" w:eastAsia="Open Sans Light" w:hAnsiTheme="majorHAnsi" w:cstheme="majorHAnsi"/>
              </w:rPr>
              <w:t>stato</w:t>
            </w:r>
            <w:proofErr w:type="spellEnd"/>
            <w:r w:rsidRPr="00D56554">
              <w:rPr>
                <w:rFonts w:asciiTheme="majorHAnsi" w:eastAsia="Open Sans Light" w:hAnsiTheme="majorHAnsi" w:cstheme="majorHAnsi"/>
              </w:rPr>
              <w:t xml:space="preserve"> </w:t>
            </w:r>
            <w:proofErr w:type="spellStart"/>
            <w:r w:rsidRPr="00D56554">
              <w:rPr>
                <w:rFonts w:asciiTheme="majorHAnsi" w:eastAsia="Open Sans Light" w:hAnsiTheme="majorHAnsi" w:cstheme="majorHAnsi"/>
              </w:rPr>
              <w:t>applicativo</w:t>
            </w:r>
            <w:proofErr w:type="spellEnd"/>
            <w:r w:rsidRPr="00D56554">
              <w:rPr>
                <w:rFonts w:asciiTheme="majorHAnsi" w:eastAsia="Open Sans Light" w:hAnsiTheme="majorHAnsi" w:cstheme="majorHAnsi"/>
              </w:rPr>
              <w:t xml:space="preserve"> in </w:t>
            </w:r>
            <w:proofErr w:type="spellStart"/>
            <w:r w:rsidRPr="00D56554">
              <w:rPr>
                <w:rFonts w:asciiTheme="majorHAnsi" w:eastAsia="Open Sans Light" w:hAnsiTheme="majorHAnsi" w:cstheme="majorHAnsi"/>
              </w:rPr>
              <w:t>applicazioni</w:t>
            </w:r>
            <w:proofErr w:type="spellEnd"/>
            <w:r w:rsidRPr="00D56554">
              <w:rPr>
                <w:rFonts w:asciiTheme="majorHAnsi" w:eastAsia="Open Sans Light" w:hAnsiTheme="majorHAnsi" w:cstheme="majorHAnsi"/>
              </w:rPr>
              <w:t xml:space="preserve"> Angular</w:t>
            </w:r>
          </w:p>
        </w:tc>
      </w:tr>
      <w:tr w:rsidR="00E46378" w:rsidRPr="00136172" w14:paraId="58219791" w14:textId="77777777" w:rsidTr="00103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87743C1" w14:textId="77777777" w:rsidR="00E46378" w:rsidRPr="00807308" w:rsidRDefault="00E46378" w:rsidP="00103972">
            <w:pPr>
              <w:spacing w:before="0" w:after="0"/>
              <w:jc w:val="left"/>
              <w:rPr>
                <w:ins w:id="225" w:author="CARAGNULO Vincenzo" w:date="2020-07-01T23:18:00Z"/>
                <w:rFonts w:asciiTheme="majorHAnsi" w:eastAsia="Questrial" w:hAnsiTheme="majorHAnsi" w:cstheme="majorHAnsi"/>
                <w:color w:val="000000"/>
                <w:sz w:val="20"/>
                <w:szCs w:val="20"/>
                <w:lang w:eastAsia="it-IT"/>
                <w:rPrChange w:id="226" w:author="LAGROTTERIA Domenico" w:date="2020-07-01T23:00:00Z">
                  <w:rPr>
                    <w:ins w:id="227" w:author="CARAGNULO Vincenzo" w:date="2020-07-01T23:18:00Z"/>
                    <w:rFonts w:ascii="Calibri Light" w:eastAsia="Questrial" w:hAnsi="Calibri Light" w:cs="Calibri Light"/>
                    <w:color w:val="000000"/>
                    <w:lang w:eastAsia="it-IT"/>
                  </w:rPr>
                </w:rPrChange>
              </w:rPr>
            </w:pPr>
            <w:ins w:id="228" w:author="IVAN Florin Daniel" w:date="2020-07-01T12:01:00Z">
              <w:del w:id="229" w:author="LAGROTTERIA Domenico" w:date="2020-07-01T23:03:00Z">
                <w:r w:rsidRPr="00807308" w:rsidDel="00561380">
                  <w:rPr>
                    <w:rFonts w:asciiTheme="majorHAnsi" w:eastAsia="Questrial" w:hAnsiTheme="majorHAnsi" w:cstheme="majorHAnsi"/>
                    <w:color w:val="000000"/>
                    <w:sz w:val="20"/>
                    <w:szCs w:val="20"/>
                    <w:lang w:eastAsia="it-IT"/>
                    <w:rPrChange w:id="230" w:author="LAGROTTERIA Domenico" w:date="2020-07-01T23:00:00Z">
                      <w:rPr>
                        <w:rFonts w:ascii="Calibri Light" w:eastAsia="Questrial" w:hAnsi="Calibri Light" w:cs="Calibri Light"/>
                        <w:color w:val="000000"/>
                        <w:lang w:eastAsia="it-IT"/>
                      </w:rPr>
                    </w:rPrChange>
                  </w:rPr>
                  <w:delText>ARCHIVIO_</w:delText>
                </w:r>
              </w:del>
            </w:ins>
            <w:r>
              <w:rPr>
                <w:rFonts w:asciiTheme="majorHAnsi" w:eastAsia="Open Sans Light" w:hAnsiTheme="majorHAnsi" w:cstheme="majorHAnsi"/>
              </w:rPr>
              <w:t>Kubernetes</w:t>
            </w:r>
          </w:p>
        </w:tc>
        <w:tc>
          <w:tcPr>
            <w:tcW w:w="7230" w:type="dxa"/>
            <w:noWrap/>
            <w:hideMark/>
          </w:tcPr>
          <w:p w14:paraId="626F050C" w14:textId="77777777" w:rsidR="00E46378" w:rsidRPr="00807308" w:rsidRDefault="00E46378" w:rsidP="00103972">
            <w:pPr>
              <w:spacing w:before="0" w:after="0"/>
              <w:jc w:val="left"/>
              <w:cnfStyle w:val="000000100000" w:firstRow="0" w:lastRow="0" w:firstColumn="0" w:lastColumn="0" w:oddVBand="0" w:evenVBand="0" w:oddHBand="1" w:evenHBand="0" w:firstRowFirstColumn="0" w:firstRowLastColumn="0" w:lastRowFirstColumn="0" w:lastRowLastColumn="0"/>
              <w:rPr>
                <w:ins w:id="231" w:author="IVAN Florin Daniel" w:date="2020-07-01T12:01:00Z"/>
                <w:rFonts w:asciiTheme="majorHAnsi" w:eastAsia="Questrial" w:hAnsiTheme="majorHAnsi" w:cstheme="majorHAnsi"/>
                <w:color w:val="000000"/>
                <w:sz w:val="20"/>
                <w:szCs w:val="20"/>
                <w:lang w:eastAsia="it-IT"/>
                <w:rPrChange w:id="232" w:author="LAGROTTERIA Domenico" w:date="2020-07-01T23:00:00Z">
                  <w:rPr>
                    <w:ins w:id="233" w:author="IVAN Florin Daniel" w:date="2020-07-01T12:01:00Z"/>
                    <w:rFonts w:ascii="Calibri Light" w:eastAsia="Questrial" w:hAnsi="Calibri Light" w:cs="Calibri Light"/>
                    <w:color w:val="000000"/>
                    <w:lang w:eastAsia="it-IT"/>
                  </w:rPr>
                </w:rPrChange>
              </w:rPr>
            </w:pPr>
            <w:r>
              <w:rPr>
                <w:rFonts w:asciiTheme="majorHAnsi" w:eastAsia="Open Sans Light" w:hAnsiTheme="majorHAnsi" w:cstheme="majorHAnsi"/>
              </w:rPr>
              <w:t>S</w:t>
            </w:r>
            <w:r w:rsidRPr="00B6642E">
              <w:rPr>
                <w:rFonts w:asciiTheme="majorHAnsi" w:eastAsia="Open Sans Light" w:hAnsiTheme="majorHAnsi" w:cstheme="majorHAnsi"/>
              </w:rPr>
              <w:t xml:space="preserve">oftware per </w:t>
            </w:r>
            <w:proofErr w:type="spellStart"/>
            <w:r w:rsidRPr="00B6642E">
              <w:rPr>
                <w:rFonts w:asciiTheme="majorHAnsi" w:eastAsia="Open Sans Light" w:hAnsiTheme="majorHAnsi" w:cstheme="majorHAnsi"/>
              </w:rPr>
              <w:t>l'automazione</w:t>
            </w:r>
            <w:proofErr w:type="spellEnd"/>
            <w:r w:rsidRPr="00B6642E">
              <w:rPr>
                <w:rFonts w:asciiTheme="majorHAnsi" w:eastAsia="Open Sans Light" w:hAnsiTheme="majorHAnsi" w:cstheme="majorHAnsi"/>
              </w:rPr>
              <w:t xml:space="preserve"> del deployment, </w:t>
            </w:r>
            <w:proofErr w:type="spellStart"/>
            <w:r w:rsidRPr="00B6642E">
              <w:rPr>
                <w:rFonts w:asciiTheme="majorHAnsi" w:eastAsia="Open Sans Light" w:hAnsiTheme="majorHAnsi" w:cstheme="majorHAnsi"/>
              </w:rPr>
              <w:t>scalabilità</w:t>
            </w:r>
            <w:proofErr w:type="spellEnd"/>
            <w:r w:rsidRPr="00B6642E">
              <w:rPr>
                <w:rFonts w:asciiTheme="majorHAnsi" w:eastAsia="Open Sans Light" w:hAnsiTheme="majorHAnsi" w:cstheme="majorHAnsi"/>
              </w:rPr>
              <w:t xml:space="preserve">, e </w:t>
            </w:r>
            <w:proofErr w:type="spellStart"/>
            <w:r w:rsidRPr="00B6642E">
              <w:rPr>
                <w:rFonts w:asciiTheme="majorHAnsi" w:eastAsia="Open Sans Light" w:hAnsiTheme="majorHAnsi" w:cstheme="majorHAnsi"/>
              </w:rPr>
              <w:t>gestione</w:t>
            </w:r>
            <w:proofErr w:type="spellEnd"/>
            <w:r w:rsidRPr="00B6642E">
              <w:rPr>
                <w:rFonts w:asciiTheme="majorHAnsi" w:eastAsia="Open Sans Light" w:hAnsiTheme="majorHAnsi" w:cstheme="majorHAnsi"/>
              </w:rPr>
              <w:t xml:space="preserve"> di </w:t>
            </w:r>
            <w:proofErr w:type="spellStart"/>
            <w:r w:rsidRPr="00B6642E">
              <w:rPr>
                <w:rFonts w:asciiTheme="majorHAnsi" w:eastAsia="Open Sans Light" w:hAnsiTheme="majorHAnsi" w:cstheme="majorHAnsi"/>
              </w:rPr>
              <w:t>applicativi</w:t>
            </w:r>
            <w:proofErr w:type="spellEnd"/>
            <w:r w:rsidRPr="00B6642E">
              <w:rPr>
                <w:rFonts w:asciiTheme="majorHAnsi" w:eastAsia="Open Sans Light" w:hAnsiTheme="majorHAnsi" w:cstheme="majorHAnsi"/>
              </w:rPr>
              <w:t xml:space="preserve"> </w:t>
            </w:r>
            <w:proofErr w:type="spellStart"/>
            <w:r>
              <w:rPr>
                <w:rFonts w:asciiTheme="majorHAnsi" w:eastAsia="Open Sans Light" w:hAnsiTheme="majorHAnsi" w:cstheme="majorHAnsi"/>
              </w:rPr>
              <w:t>attraverso</w:t>
            </w:r>
            <w:proofErr w:type="spellEnd"/>
            <w:r>
              <w:rPr>
                <w:rFonts w:asciiTheme="majorHAnsi" w:eastAsia="Open Sans Light" w:hAnsiTheme="majorHAnsi" w:cstheme="majorHAnsi"/>
              </w:rPr>
              <w:t xml:space="preserve"> containers</w:t>
            </w:r>
          </w:p>
        </w:tc>
      </w:tr>
      <w:tr w:rsidR="00E46378" w:rsidRPr="00136172" w14:paraId="67C4BF30" w14:textId="77777777" w:rsidTr="00103972">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BC07955" w14:textId="77777777" w:rsidR="00E46378" w:rsidRPr="00807308" w:rsidRDefault="00E46378" w:rsidP="00103972">
            <w:pPr>
              <w:spacing w:before="0" w:after="0"/>
              <w:jc w:val="left"/>
              <w:rPr>
                <w:ins w:id="234" w:author="CARAGNULO Vincenzo" w:date="2020-07-01T23:18:00Z"/>
                <w:rFonts w:asciiTheme="majorHAnsi" w:eastAsia="Questrial" w:hAnsiTheme="majorHAnsi" w:cstheme="majorHAnsi"/>
                <w:color w:val="000000"/>
                <w:sz w:val="20"/>
                <w:szCs w:val="20"/>
                <w:lang w:eastAsia="it-IT"/>
                <w:rPrChange w:id="235" w:author="LAGROTTERIA Domenico" w:date="2020-07-01T23:00:00Z">
                  <w:rPr>
                    <w:ins w:id="236" w:author="CARAGNULO Vincenzo" w:date="2020-07-01T23:18:00Z"/>
                    <w:rFonts w:ascii="Calibri Light" w:eastAsia="Questrial" w:hAnsi="Calibri Light" w:cs="Calibri Light"/>
                    <w:color w:val="000000"/>
                    <w:lang w:eastAsia="it-IT"/>
                  </w:rPr>
                </w:rPrChange>
              </w:rPr>
            </w:pPr>
            <w:ins w:id="237" w:author="IVAN Florin Daniel" w:date="2020-07-01T12:01:00Z">
              <w:del w:id="238" w:author="LAGROTTERIA Domenico" w:date="2020-07-01T23:03:00Z">
                <w:r w:rsidRPr="00807308" w:rsidDel="00561380">
                  <w:rPr>
                    <w:rFonts w:asciiTheme="majorHAnsi" w:eastAsia="Questrial" w:hAnsiTheme="majorHAnsi" w:cstheme="majorHAnsi"/>
                    <w:color w:val="000000"/>
                    <w:sz w:val="20"/>
                    <w:szCs w:val="20"/>
                    <w:lang w:eastAsia="it-IT"/>
                    <w:rPrChange w:id="239" w:author="LAGROTTERIA Domenico" w:date="2020-07-01T23:00:00Z">
                      <w:rPr>
                        <w:rFonts w:ascii="Calibri Light" w:eastAsia="Questrial" w:hAnsi="Calibri Light" w:cs="Calibri Light"/>
                        <w:color w:val="000000"/>
                        <w:lang w:eastAsia="it-IT"/>
                      </w:rPr>
                    </w:rPrChange>
                  </w:rPr>
                  <w:delText>ARCHIVIO_</w:delText>
                </w:r>
              </w:del>
            </w:ins>
            <w:r w:rsidRPr="00A3354C">
              <w:rPr>
                <w:rFonts w:asciiTheme="majorHAnsi" w:eastAsia="Open Sans Light" w:hAnsiTheme="majorHAnsi" w:cstheme="majorHAnsi"/>
              </w:rPr>
              <w:t xml:space="preserve"> </w:t>
            </w:r>
            <w:ins w:id="240" w:author="CARAGNULO Vincenzo" w:date="2020-06-26T16:32:00Z">
              <w:r w:rsidRPr="00A3354C">
                <w:rPr>
                  <w:rFonts w:asciiTheme="majorHAnsi" w:eastAsia="Open Sans Light" w:hAnsiTheme="majorHAnsi" w:cstheme="majorHAnsi"/>
                  <w:rPrChange w:id="241" w:author="CARAGNULO Vincenzo" w:date="2020-06-26T16:32:00Z">
                    <w:rPr>
                      <w:rFonts w:ascii="Open Sans Light" w:eastAsia="Open Sans Light" w:hAnsi="Open Sans Light" w:cs="Open Sans Light"/>
                    </w:rPr>
                  </w:rPrChange>
                </w:rPr>
                <w:t>Chart.js</w:t>
              </w:r>
            </w:ins>
          </w:p>
        </w:tc>
        <w:tc>
          <w:tcPr>
            <w:tcW w:w="7230" w:type="dxa"/>
            <w:noWrap/>
            <w:hideMark/>
          </w:tcPr>
          <w:p w14:paraId="41FB7BAF" w14:textId="77777777" w:rsidR="00E46378" w:rsidRPr="00807308" w:rsidRDefault="00E46378" w:rsidP="00103972">
            <w:pPr>
              <w:spacing w:before="0" w:after="0"/>
              <w:jc w:val="left"/>
              <w:cnfStyle w:val="000000000000" w:firstRow="0" w:lastRow="0" w:firstColumn="0" w:lastColumn="0" w:oddVBand="0" w:evenVBand="0" w:oddHBand="0" w:evenHBand="0" w:firstRowFirstColumn="0" w:firstRowLastColumn="0" w:lastRowFirstColumn="0" w:lastRowLastColumn="0"/>
              <w:rPr>
                <w:ins w:id="242" w:author="IVAN Florin Daniel" w:date="2020-07-01T12:01:00Z"/>
                <w:rFonts w:asciiTheme="majorHAnsi" w:eastAsia="Questrial" w:hAnsiTheme="majorHAnsi" w:cstheme="majorHAnsi"/>
                <w:color w:val="000000"/>
                <w:sz w:val="20"/>
                <w:szCs w:val="20"/>
                <w:lang w:eastAsia="it-IT"/>
                <w:rPrChange w:id="243" w:author="LAGROTTERIA Domenico" w:date="2020-07-01T23:00:00Z">
                  <w:rPr>
                    <w:ins w:id="244" w:author="IVAN Florin Daniel" w:date="2020-07-01T12:01:00Z"/>
                    <w:rFonts w:ascii="Calibri Light" w:eastAsia="Questrial" w:hAnsi="Calibri Light" w:cs="Calibri Light"/>
                    <w:color w:val="000000"/>
                    <w:lang w:eastAsia="it-IT"/>
                  </w:rPr>
                </w:rPrChange>
              </w:rPr>
            </w:pPr>
            <w:proofErr w:type="spellStart"/>
            <w:r>
              <w:rPr>
                <w:rFonts w:asciiTheme="majorHAnsi" w:eastAsia="Open Sans Light" w:hAnsiTheme="majorHAnsi" w:cstheme="majorHAnsi"/>
              </w:rPr>
              <w:t>L</w:t>
            </w:r>
            <w:ins w:id="245" w:author="CARAGNULO Vincenzo" w:date="2020-06-26T16:32:00Z">
              <w:r w:rsidRPr="00A3354C">
                <w:rPr>
                  <w:rFonts w:asciiTheme="majorHAnsi" w:eastAsia="Open Sans Light" w:hAnsiTheme="majorHAnsi" w:cstheme="majorHAnsi"/>
                  <w:rPrChange w:id="246" w:author="CARAGNULO Vincenzo" w:date="2020-06-26T16:32:00Z">
                    <w:rPr>
                      <w:rFonts w:ascii="Open Sans Light" w:eastAsia="Open Sans Light" w:hAnsi="Open Sans Light" w:cs="Open Sans Light"/>
                    </w:rPr>
                  </w:rPrChange>
                </w:rPr>
                <w:t>ibreria</w:t>
              </w:r>
              <w:proofErr w:type="spellEnd"/>
              <w:r w:rsidRPr="00A3354C">
                <w:rPr>
                  <w:rFonts w:asciiTheme="majorHAnsi" w:eastAsia="Open Sans Light" w:hAnsiTheme="majorHAnsi" w:cstheme="majorHAnsi"/>
                  <w:rPrChange w:id="247" w:author="CARAGNULO Vincenzo" w:date="2020-06-26T16:32:00Z">
                    <w:rPr>
                      <w:rFonts w:ascii="Open Sans Light" w:eastAsia="Open Sans Light" w:hAnsi="Open Sans Light" w:cs="Open Sans Light"/>
                    </w:rPr>
                  </w:rPrChange>
                </w:rPr>
                <w:t xml:space="preserve"> open source per la </w:t>
              </w:r>
              <w:proofErr w:type="spellStart"/>
              <w:r w:rsidRPr="00A3354C">
                <w:rPr>
                  <w:rFonts w:asciiTheme="majorHAnsi" w:eastAsia="Open Sans Light" w:hAnsiTheme="majorHAnsi" w:cstheme="majorHAnsi"/>
                  <w:rPrChange w:id="248" w:author="CARAGNULO Vincenzo" w:date="2020-06-26T16:32:00Z">
                    <w:rPr>
                      <w:rFonts w:ascii="Open Sans Light" w:eastAsia="Open Sans Light" w:hAnsi="Open Sans Light" w:cs="Open Sans Light"/>
                    </w:rPr>
                  </w:rPrChange>
                </w:rPr>
                <w:t>creazione</w:t>
              </w:r>
              <w:proofErr w:type="spellEnd"/>
              <w:r w:rsidRPr="00A3354C">
                <w:rPr>
                  <w:rFonts w:asciiTheme="majorHAnsi" w:eastAsia="Open Sans Light" w:hAnsiTheme="majorHAnsi" w:cstheme="majorHAnsi"/>
                  <w:rPrChange w:id="249" w:author="CARAGNULO Vincenzo" w:date="2020-06-26T16:32:00Z">
                    <w:rPr>
                      <w:rFonts w:ascii="Open Sans Light" w:eastAsia="Open Sans Light" w:hAnsi="Open Sans Light" w:cs="Open Sans Light"/>
                    </w:rPr>
                  </w:rPrChange>
                </w:rPr>
                <w:t xml:space="preserve"> di </w:t>
              </w:r>
              <w:proofErr w:type="spellStart"/>
              <w:r w:rsidRPr="00A3354C">
                <w:rPr>
                  <w:rFonts w:asciiTheme="majorHAnsi" w:eastAsia="Open Sans Light" w:hAnsiTheme="majorHAnsi" w:cstheme="majorHAnsi"/>
                  <w:rPrChange w:id="250" w:author="CARAGNULO Vincenzo" w:date="2020-06-26T16:32:00Z">
                    <w:rPr>
                      <w:rFonts w:ascii="Open Sans Light" w:eastAsia="Open Sans Light" w:hAnsi="Open Sans Light" w:cs="Open Sans Light"/>
                    </w:rPr>
                  </w:rPrChange>
                </w:rPr>
                <w:t>grafici</w:t>
              </w:r>
              <w:proofErr w:type="spellEnd"/>
              <w:r w:rsidRPr="00A3354C">
                <w:rPr>
                  <w:rFonts w:asciiTheme="majorHAnsi" w:eastAsia="Open Sans Light" w:hAnsiTheme="majorHAnsi" w:cstheme="majorHAnsi"/>
                  <w:rPrChange w:id="251" w:author="CARAGNULO Vincenzo" w:date="2020-06-26T16:32:00Z">
                    <w:rPr>
                      <w:rFonts w:ascii="Open Sans Light" w:eastAsia="Open Sans Light" w:hAnsi="Open Sans Light" w:cs="Open Sans Light"/>
                    </w:rPr>
                  </w:rPrChange>
                </w:rPr>
                <w:t xml:space="preserve"> HTML</w:t>
              </w:r>
            </w:ins>
          </w:p>
        </w:tc>
      </w:tr>
      <w:tr w:rsidR="00E46378" w:rsidRPr="00136172" w14:paraId="576B975F" w14:textId="77777777" w:rsidTr="00103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1E793BF" w14:textId="77777777" w:rsidR="00E46378" w:rsidRPr="00807308" w:rsidRDefault="00E46378" w:rsidP="00103972">
            <w:pPr>
              <w:spacing w:before="0" w:after="0"/>
              <w:jc w:val="left"/>
              <w:rPr>
                <w:ins w:id="252" w:author="CARAGNULO Vincenzo" w:date="2020-07-01T23:18:00Z"/>
                <w:rFonts w:asciiTheme="majorHAnsi" w:eastAsia="Questrial" w:hAnsiTheme="majorHAnsi" w:cstheme="majorHAnsi"/>
                <w:color w:val="000000"/>
                <w:sz w:val="20"/>
                <w:szCs w:val="20"/>
                <w:lang w:eastAsia="it-IT"/>
                <w:rPrChange w:id="253" w:author="LAGROTTERIA Domenico" w:date="2020-07-01T23:00:00Z">
                  <w:rPr>
                    <w:ins w:id="254" w:author="CARAGNULO Vincenzo" w:date="2020-07-01T23:18:00Z"/>
                    <w:rFonts w:ascii="Calibri Light" w:eastAsia="Questrial" w:hAnsi="Calibri Light" w:cs="Calibri Light"/>
                    <w:color w:val="000000"/>
                    <w:lang w:eastAsia="it-IT"/>
                  </w:rPr>
                </w:rPrChange>
              </w:rPr>
            </w:pPr>
            <w:ins w:id="255" w:author="IVAN Florin Daniel" w:date="2020-07-01T12:01:00Z">
              <w:del w:id="256" w:author="LAGROTTERIA Domenico" w:date="2020-07-01T23:03:00Z">
                <w:r w:rsidRPr="00807308" w:rsidDel="00561380">
                  <w:rPr>
                    <w:rFonts w:asciiTheme="majorHAnsi" w:eastAsia="Questrial" w:hAnsiTheme="majorHAnsi" w:cstheme="majorHAnsi"/>
                    <w:color w:val="000000"/>
                    <w:sz w:val="20"/>
                    <w:szCs w:val="20"/>
                    <w:lang w:eastAsia="it-IT"/>
                    <w:rPrChange w:id="257" w:author="LAGROTTERIA Domenico" w:date="2020-07-01T23:00:00Z">
                      <w:rPr>
                        <w:rFonts w:ascii="Calibri Light" w:eastAsia="Questrial" w:hAnsi="Calibri Light" w:cs="Calibri Light"/>
                        <w:color w:val="000000"/>
                        <w:lang w:eastAsia="it-IT"/>
                      </w:rPr>
                    </w:rPrChange>
                  </w:rPr>
                  <w:delText>ARCHIVIO_</w:delText>
                </w:r>
              </w:del>
            </w:ins>
            <w:r w:rsidRPr="00A3354C">
              <w:rPr>
                <w:rFonts w:asciiTheme="majorHAnsi" w:eastAsia="Open Sans Light" w:hAnsiTheme="majorHAnsi" w:cstheme="majorHAnsi"/>
              </w:rPr>
              <w:t xml:space="preserve"> </w:t>
            </w:r>
            <w:r>
              <w:rPr>
                <w:rFonts w:asciiTheme="majorHAnsi" w:eastAsia="Open Sans Light" w:hAnsiTheme="majorHAnsi" w:cstheme="majorHAnsi"/>
              </w:rPr>
              <w:t>Bootstrap 4+</w:t>
            </w:r>
          </w:p>
        </w:tc>
        <w:tc>
          <w:tcPr>
            <w:tcW w:w="7230" w:type="dxa"/>
            <w:noWrap/>
            <w:hideMark/>
          </w:tcPr>
          <w:p w14:paraId="2C1BAACE" w14:textId="77777777" w:rsidR="00E46378" w:rsidRDefault="00E46378" w:rsidP="00103972">
            <w:pPr>
              <w:spacing w:before="0" w:after="0"/>
              <w:jc w:val="left"/>
              <w:cnfStyle w:val="000000100000" w:firstRow="0" w:lastRow="0" w:firstColumn="0" w:lastColumn="0" w:oddVBand="0" w:evenVBand="0" w:oddHBand="1" w:evenHBand="0" w:firstRowFirstColumn="0" w:firstRowLastColumn="0" w:lastRowFirstColumn="0" w:lastRowLastColumn="0"/>
              <w:rPr>
                <w:rFonts w:asciiTheme="majorHAnsi" w:eastAsia="Open Sans Light" w:hAnsiTheme="majorHAnsi" w:cstheme="majorHAnsi"/>
                <w:color w:val="1A1816"/>
              </w:rPr>
            </w:pPr>
            <w:r>
              <w:rPr>
                <w:rFonts w:asciiTheme="majorHAnsi" w:eastAsia="Open Sans Light" w:hAnsiTheme="majorHAnsi" w:cstheme="majorHAnsi"/>
                <w:color w:val="1A1816"/>
              </w:rPr>
              <w:t>F</w:t>
            </w:r>
            <w:ins w:id="258" w:author="CARAGNULO Vincenzo" w:date="2020-06-26T16:32:00Z">
              <w:r w:rsidRPr="007D7174">
                <w:rPr>
                  <w:rFonts w:asciiTheme="majorHAnsi" w:eastAsia="Open Sans Light" w:hAnsiTheme="majorHAnsi" w:cstheme="majorHAnsi"/>
                  <w:color w:val="1A1816"/>
                  <w:rPrChange w:id="259" w:author="CARAGNULO Vincenzo" w:date="2020-06-26T16:32:00Z">
                    <w:rPr>
                      <w:rFonts w:ascii="Open Sans Light" w:eastAsia="Open Sans Light" w:hAnsi="Open Sans Light" w:cs="Open Sans Light"/>
                      <w:color w:val="1A1816"/>
                    </w:rPr>
                  </w:rPrChange>
                </w:rPr>
                <w:t>ramework</w:t>
              </w:r>
              <w:r w:rsidRPr="00A3354C">
                <w:rPr>
                  <w:rFonts w:asciiTheme="majorHAnsi" w:eastAsia="Open Sans Light" w:hAnsiTheme="majorHAnsi" w:cstheme="majorHAnsi"/>
                  <w:color w:val="1A1816"/>
                  <w:rPrChange w:id="260" w:author="CARAGNULO Vincenzo" w:date="2020-06-26T16:32:00Z">
                    <w:rPr>
                      <w:rFonts w:ascii="Open Sans Light" w:eastAsia="Open Sans Light" w:hAnsi="Open Sans Light" w:cs="Open Sans Light"/>
                      <w:color w:val="1A1816"/>
                    </w:rPr>
                  </w:rPrChange>
                </w:rPr>
                <w:t xml:space="preserve"> </w:t>
              </w:r>
            </w:ins>
            <w:proofErr w:type="spellStart"/>
            <w:r>
              <w:rPr>
                <w:rFonts w:asciiTheme="majorHAnsi" w:eastAsia="Open Sans Light" w:hAnsiTheme="majorHAnsi" w:cstheme="majorHAnsi"/>
                <w:color w:val="1A1816"/>
              </w:rPr>
              <w:t>utilizzato</w:t>
            </w:r>
            <w:proofErr w:type="spellEnd"/>
            <w:ins w:id="261" w:author="CARAGNULO Vincenzo" w:date="2020-06-26T16:32:00Z">
              <w:r w:rsidRPr="00A3354C">
                <w:rPr>
                  <w:rFonts w:asciiTheme="majorHAnsi" w:eastAsia="Open Sans Light" w:hAnsiTheme="majorHAnsi" w:cstheme="majorHAnsi"/>
                  <w:color w:val="1A1816"/>
                  <w:rPrChange w:id="262" w:author="CARAGNULO Vincenzo" w:date="2020-06-26T16:32:00Z">
                    <w:rPr>
                      <w:rFonts w:ascii="Open Sans Light" w:eastAsia="Open Sans Light" w:hAnsi="Open Sans Light" w:cs="Open Sans Light"/>
                      <w:color w:val="1A1816"/>
                    </w:rPr>
                  </w:rPrChange>
                </w:rPr>
                <w:t xml:space="preserve"> </w:t>
              </w:r>
              <w:proofErr w:type="spellStart"/>
              <w:r w:rsidRPr="00A3354C">
                <w:rPr>
                  <w:rFonts w:asciiTheme="majorHAnsi" w:eastAsia="Open Sans Light" w:hAnsiTheme="majorHAnsi" w:cstheme="majorHAnsi"/>
                  <w:color w:val="1A1816"/>
                  <w:rPrChange w:id="263" w:author="CARAGNULO Vincenzo" w:date="2020-06-26T16:32:00Z">
                    <w:rPr>
                      <w:rFonts w:ascii="Open Sans Light" w:eastAsia="Open Sans Light" w:hAnsi="Open Sans Light" w:cs="Open Sans Light"/>
                      <w:color w:val="1A1816"/>
                    </w:rPr>
                  </w:rPrChange>
                </w:rPr>
                <w:t>principalmente</w:t>
              </w:r>
              <w:proofErr w:type="spellEnd"/>
              <w:r w:rsidRPr="00A3354C">
                <w:rPr>
                  <w:rFonts w:asciiTheme="majorHAnsi" w:eastAsia="Open Sans Light" w:hAnsiTheme="majorHAnsi" w:cstheme="majorHAnsi"/>
                  <w:color w:val="1A1816"/>
                  <w:rPrChange w:id="264" w:author="CARAGNULO Vincenzo" w:date="2020-06-26T16:32:00Z">
                    <w:rPr>
                      <w:rFonts w:ascii="Open Sans Light" w:eastAsia="Open Sans Light" w:hAnsi="Open Sans Light" w:cs="Open Sans Light"/>
                      <w:color w:val="1A1816"/>
                    </w:rPr>
                  </w:rPrChange>
                </w:rPr>
                <w:t xml:space="preserve"> </w:t>
              </w:r>
            </w:ins>
            <w:r>
              <w:rPr>
                <w:rFonts w:asciiTheme="majorHAnsi" w:eastAsia="Open Sans Light" w:hAnsiTheme="majorHAnsi" w:cstheme="majorHAnsi"/>
                <w:color w:val="1A1816"/>
              </w:rPr>
              <w:t xml:space="preserve">per la </w:t>
            </w:r>
            <w:proofErr w:type="spellStart"/>
            <w:r>
              <w:rPr>
                <w:rFonts w:asciiTheme="majorHAnsi" w:eastAsia="Open Sans Light" w:hAnsiTheme="majorHAnsi" w:cstheme="majorHAnsi"/>
                <w:color w:val="1A1816"/>
              </w:rPr>
              <w:t>creazione</w:t>
            </w:r>
            <w:proofErr w:type="spellEnd"/>
            <w:r>
              <w:rPr>
                <w:rFonts w:asciiTheme="majorHAnsi" w:eastAsia="Open Sans Light" w:hAnsiTheme="majorHAnsi" w:cstheme="majorHAnsi"/>
                <w:color w:val="1A1816"/>
              </w:rPr>
              <w:t xml:space="preserve"> di </w:t>
            </w:r>
            <w:proofErr w:type="spellStart"/>
            <w:r>
              <w:rPr>
                <w:rFonts w:asciiTheme="majorHAnsi" w:eastAsia="Open Sans Light" w:hAnsiTheme="majorHAnsi" w:cstheme="majorHAnsi"/>
                <w:color w:val="1A1816"/>
              </w:rPr>
              <w:t>siti</w:t>
            </w:r>
            <w:proofErr w:type="spellEnd"/>
            <w:r>
              <w:rPr>
                <w:rFonts w:asciiTheme="majorHAnsi" w:eastAsia="Open Sans Light" w:hAnsiTheme="majorHAnsi" w:cstheme="majorHAnsi"/>
                <w:color w:val="1A1816"/>
              </w:rPr>
              <w:t xml:space="preserve"> e app responsive.</w:t>
            </w:r>
          </w:p>
          <w:p w14:paraId="3C745EF4" w14:textId="77777777" w:rsidR="00E46378" w:rsidRPr="00B6577D" w:rsidRDefault="00E46378" w:rsidP="00103972">
            <w:pPr>
              <w:spacing w:before="0" w:after="0"/>
              <w:jc w:val="left"/>
              <w:cnfStyle w:val="000000100000" w:firstRow="0" w:lastRow="0" w:firstColumn="0" w:lastColumn="0" w:oddVBand="0" w:evenVBand="0" w:oddHBand="1" w:evenHBand="0" w:firstRowFirstColumn="0" w:firstRowLastColumn="0" w:lastRowFirstColumn="0" w:lastRowLastColumn="0"/>
              <w:rPr>
                <w:ins w:id="265" w:author="IVAN Florin Daniel" w:date="2020-07-01T12:01:00Z"/>
                <w:rFonts w:asciiTheme="majorHAnsi" w:eastAsia="Open Sans Light" w:hAnsiTheme="majorHAnsi" w:cstheme="majorHAnsi"/>
                <w:b/>
                <w:rPrChange w:id="266" w:author="LAGROTTERIA Domenico" w:date="2020-07-01T23:00:00Z">
                  <w:rPr>
                    <w:ins w:id="267" w:author="IVAN Florin Daniel" w:date="2020-07-01T12:01:00Z"/>
                    <w:rFonts w:ascii="Calibri Light" w:eastAsia="Questrial" w:hAnsi="Calibri Light" w:cs="Calibri Light"/>
                    <w:color w:val="000000"/>
                    <w:lang w:eastAsia="it-IT"/>
                  </w:rPr>
                </w:rPrChange>
              </w:rPr>
            </w:pPr>
            <w:proofErr w:type="spellStart"/>
            <w:r>
              <w:rPr>
                <w:rFonts w:asciiTheme="majorHAnsi" w:eastAsia="Open Sans Light" w:hAnsiTheme="majorHAnsi" w:cstheme="majorHAnsi"/>
                <w:color w:val="1A1816"/>
              </w:rPr>
              <w:t>Permette</w:t>
            </w:r>
            <w:proofErr w:type="spellEnd"/>
            <w:r>
              <w:rPr>
                <w:rFonts w:asciiTheme="majorHAnsi" w:eastAsia="Open Sans Light" w:hAnsiTheme="majorHAnsi" w:cstheme="majorHAnsi"/>
                <w:color w:val="1A1816"/>
              </w:rPr>
              <w:t xml:space="preserve"> di </w:t>
            </w:r>
            <w:proofErr w:type="spellStart"/>
            <w:r>
              <w:rPr>
                <w:rFonts w:asciiTheme="majorHAnsi" w:eastAsia="Open Sans Light" w:hAnsiTheme="majorHAnsi" w:cstheme="majorHAnsi"/>
                <w:color w:val="1A1816"/>
              </w:rPr>
              <w:t>avere</w:t>
            </w:r>
            <w:proofErr w:type="spellEnd"/>
            <w:r>
              <w:rPr>
                <w:rFonts w:asciiTheme="majorHAnsi" w:eastAsia="Open Sans Light" w:hAnsiTheme="majorHAnsi" w:cstheme="majorHAnsi"/>
                <w:color w:val="1A1816"/>
              </w:rPr>
              <w:t xml:space="preserve"> una </w:t>
            </w:r>
            <w:proofErr w:type="spellStart"/>
            <w:r>
              <w:rPr>
                <w:rFonts w:asciiTheme="majorHAnsi" w:eastAsia="Open Sans Light" w:hAnsiTheme="majorHAnsi" w:cstheme="majorHAnsi"/>
                <w:color w:val="1A1816"/>
              </w:rPr>
              <w:t>migliore</w:t>
            </w:r>
            <w:proofErr w:type="spellEnd"/>
            <w:r>
              <w:rPr>
                <w:rFonts w:asciiTheme="majorHAnsi" w:eastAsia="Open Sans Light" w:hAnsiTheme="majorHAnsi" w:cstheme="majorHAnsi"/>
                <w:color w:val="1A1816"/>
              </w:rPr>
              <w:t xml:space="preserve"> User Experience e tempi di </w:t>
            </w:r>
            <w:proofErr w:type="spellStart"/>
            <w:r>
              <w:rPr>
                <w:rFonts w:asciiTheme="majorHAnsi" w:eastAsia="Open Sans Light" w:hAnsiTheme="majorHAnsi" w:cstheme="majorHAnsi"/>
                <w:color w:val="1A1816"/>
              </w:rPr>
              <w:t>sviluppo</w:t>
            </w:r>
            <w:proofErr w:type="spellEnd"/>
            <w:r>
              <w:rPr>
                <w:rFonts w:asciiTheme="majorHAnsi" w:eastAsia="Open Sans Light" w:hAnsiTheme="majorHAnsi" w:cstheme="majorHAnsi"/>
                <w:color w:val="1A1816"/>
              </w:rPr>
              <w:t xml:space="preserve"> </w:t>
            </w:r>
            <w:proofErr w:type="spellStart"/>
            <w:r>
              <w:rPr>
                <w:rFonts w:asciiTheme="majorHAnsi" w:eastAsia="Open Sans Light" w:hAnsiTheme="majorHAnsi" w:cstheme="majorHAnsi"/>
                <w:color w:val="1A1816"/>
              </w:rPr>
              <w:t>maggiori</w:t>
            </w:r>
            <w:proofErr w:type="spellEnd"/>
            <w:r>
              <w:rPr>
                <w:rFonts w:asciiTheme="majorHAnsi" w:eastAsia="Open Sans Light" w:hAnsiTheme="majorHAnsi" w:cstheme="majorHAnsi"/>
                <w:color w:val="1A1816"/>
              </w:rPr>
              <w:t xml:space="preserve"> rispetto al</w:t>
            </w:r>
            <w:ins w:id="268" w:author="CARAGNULO Vincenzo" w:date="2020-06-26T16:32:00Z">
              <w:r w:rsidRPr="00A3354C">
                <w:rPr>
                  <w:rFonts w:asciiTheme="majorHAnsi" w:eastAsia="Open Sans Light" w:hAnsiTheme="majorHAnsi" w:cstheme="majorHAnsi"/>
                  <w:color w:val="1A1816"/>
                  <w:rPrChange w:id="269" w:author="CARAGNULO Vincenzo" w:date="2020-06-26T16:32:00Z">
                    <w:rPr>
                      <w:rFonts w:ascii="Open Sans Light" w:eastAsia="Open Sans Light" w:hAnsi="Open Sans Light" w:cs="Open Sans Light"/>
                      <w:color w:val="1A1816"/>
                    </w:rPr>
                  </w:rPrChange>
                </w:rPr>
                <w:t xml:space="preserve"> Material Design.</w:t>
              </w:r>
              <w:r w:rsidRPr="00A3354C">
                <w:rPr>
                  <w:rFonts w:asciiTheme="majorHAnsi" w:eastAsia="Open Sans Light" w:hAnsiTheme="majorHAnsi" w:cstheme="majorHAnsi"/>
                  <w:b/>
                  <w:bCs/>
                  <w:rPrChange w:id="270" w:author="CARAGNULO Vincenzo" w:date="2020-06-26T16:32:00Z">
                    <w:rPr>
                      <w:rFonts w:ascii="Open Sans Light" w:eastAsia="Open Sans Light" w:hAnsi="Open Sans Light" w:cs="Open Sans Light"/>
                      <w:b/>
                      <w:bCs/>
                    </w:rPr>
                  </w:rPrChange>
                </w:rPr>
                <w:t xml:space="preserve"> </w:t>
              </w:r>
            </w:ins>
          </w:p>
        </w:tc>
      </w:tr>
      <w:tr w:rsidR="00E46378" w:rsidRPr="00136172" w14:paraId="1CF4F8A9" w14:textId="77777777" w:rsidTr="00103972">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59B0475" w14:textId="77777777" w:rsidR="00E46378" w:rsidRPr="00807308" w:rsidRDefault="00E46378" w:rsidP="00103972">
            <w:pPr>
              <w:spacing w:before="0" w:after="0"/>
              <w:jc w:val="left"/>
              <w:rPr>
                <w:ins w:id="271" w:author="CARAGNULO Vincenzo" w:date="2020-07-01T23:18:00Z"/>
                <w:rFonts w:asciiTheme="majorHAnsi" w:eastAsia="Questrial" w:hAnsiTheme="majorHAnsi" w:cstheme="majorHAnsi"/>
                <w:color w:val="000000"/>
                <w:sz w:val="20"/>
                <w:szCs w:val="20"/>
                <w:lang w:eastAsia="it-IT"/>
                <w:rPrChange w:id="272" w:author="LAGROTTERIA Domenico" w:date="2020-07-01T23:00:00Z">
                  <w:rPr>
                    <w:ins w:id="273" w:author="CARAGNULO Vincenzo" w:date="2020-07-01T23:18:00Z"/>
                    <w:rFonts w:ascii="Calibri Light" w:eastAsia="Questrial" w:hAnsi="Calibri Light" w:cs="Calibri Light"/>
                    <w:color w:val="000000"/>
                    <w:lang w:eastAsia="it-IT"/>
                  </w:rPr>
                </w:rPrChange>
              </w:rPr>
            </w:pPr>
            <w:ins w:id="274" w:author="IVAN Florin Daniel" w:date="2020-07-01T12:01:00Z">
              <w:del w:id="275" w:author="LAGROTTERIA Domenico" w:date="2020-07-01T23:03:00Z">
                <w:r w:rsidRPr="00807308" w:rsidDel="00561380">
                  <w:rPr>
                    <w:rFonts w:asciiTheme="majorHAnsi" w:eastAsia="Questrial" w:hAnsiTheme="majorHAnsi" w:cstheme="majorHAnsi"/>
                    <w:color w:val="000000"/>
                    <w:sz w:val="20"/>
                    <w:szCs w:val="20"/>
                    <w:lang w:eastAsia="it-IT"/>
                    <w:rPrChange w:id="276" w:author="LAGROTTERIA Domenico" w:date="2020-07-01T23:00:00Z">
                      <w:rPr>
                        <w:rFonts w:ascii="Calibri Light" w:eastAsia="Questrial" w:hAnsi="Calibri Light" w:cs="Calibri Light"/>
                        <w:color w:val="000000"/>
                        <w:lang w:eastAsia="it-IT"/>
                      </w:rPr>
                    </w:rPrChange>
                  </w:rPr>
                  <w:delText>ARCHIVIO_</w:delText>
                </w:r>
              </w:del>
            </w:ins>
            <w:r w:rsidRPr="00A3354C">
              <w:rPr>
                <w:rFonts w:asciiTheme="majorHAnsi" w:eastAsia="Open Sans Light" w:hAnsiTheme="majorHAnsi" w:cstheme="majorHAnsi"/>
              </w:rPr>
              <w:t xml:space="preserve"> </w:t>
            </w:r>
            <w:proofErr w:type="spellStart"/>
            <w:ins w:id="277" w:author="CARAGNULO Vincenzo" w:date="2020-06-26T16:32:00Z">
              <w:r w:rsidRPr="00B6577D">
                <w:rPr>
                  <w:rFonts w:asciiTheme="majorHAnsi" w:eastAsia="Open Sans Light" w:hAnsiTheme="majorHAnsi" w:cstheme="majorHAnsi"/>
                  <w:color w:val="1A1816"/>
                  <w:rPrChange w:id="278" w:author="CARAGNULO Vincenzo" w:date="2020-06-26T16:32:00Z">
                    <w:rPr>
                      <w:rFonts w:ascii="Open Sans Light" w:eastAsia="Open Sans Light" w:hAnsi="Open Sans Light" w:cs="Open Sans Light"/>
                      <w:color w:val="1A1816"/>
                    </w:rPr>
                  </w:rPrChange>
                </w:rPr>
                <w:t>Fontawesome</w:t>
              </w:r>
            </w:ins>
            <w:proofErr w:type="spellEnd"/>
          </w:p>
        </w:tc>
        <w:tc>
          <w:tcPr>
            <w:tcW w:w="7230" w:type="dxa"/>
            <w:noWrap/>
            <w:hideMark/>
          </w:tcPr>
          <w:p w14:paraId="3706DA64" w14:textId="77777777" w:rsidR="00E46378" w:rsidRPr="00807308" w:rsidRDefault="00E46378" w:rsidP="00103972">
            <w:pPr>
              <w:spacing w:before="0" w:after="0"/>
              <w:jc w:val="left"/>
              <w:cnfStyle w:val="000000000000" w:firstRow="0" w:lastRow="0" w:firstColumn="0" w:lastColumn="0" w:oddVBand="0" w:evenVBand="0" w:oddHBand="0" w:evenHBand="0" w:firstRowFirstColumn="0" w:firstRowLastColumn="0" w:lastRowFirstColumn="0" w:lastRowLastColumn="0"/>
              <w:rPr>
                <w:ins w:id="279" w:author="IVAN Florin Daniel" w:date="2020-07-01T12:01:00Z"/>
                <w:rFonts w:asciiTheme="majorHAnsi" w:eastAsia="Questrial" w:hAnsiTheme="majorHAnsi" w:cstheme="majorHAnsi"/>
                <w:color w:val="000000"/>
                <w:sz w:val="20"/>
                <w:szCs w:val="20"/>
                <w:lang w:eastAsia="it-IT"/>
                <w:rPrChange w:id="280" w:author="LAGROTTERIA Domenico" w:date="2020-07-01T23:00:00Z">
                  <w:rPr>
                    <w:ins w:id="281" w:author="IVAN Florin Daniel" w:date="2020-07-01T12:01:00Z"/>
                    <w:rFonts w:ascii="Calibri Light" w:eastAsia="Questrial" w:hAnsi="Calibri Light" w:cs="Calibri Light"/>
                    <w:color w:val="000000"/>
                    <w:lang w:eastAsia="it-IT"/>
                  </w:rPr>
                </w:rPrChange>
              </w:rPr>
            </w:pPr>
            <w:r>
              <w:rPr>
                <w:rFonts w:asciiTheme="majorHAnsi" w:eastAsia="Open Sans Light" w:hAnsiTheme="majorHAnsi" w:cstheme="majorHAnsi"/>
              </w:rPr>
              <w:t xml:space="preserve">Tool </w:t>
            </w:r>
            <w:proofErr w:type="spellStart"/>
            <w:r>
              <w:rPr>
                <w:rFonts w:asciiTheme="majorHAnsi" w:eastAsia="Open Sans Light" w:hAnsiTheme="majorHAnsi" w:cstheme="majorHAnsi"/>
              </w:rPr>
              <w:t>utilizzato</w:t>
            </w:r>
            <w:proofErr w:type="spellEnd"/>
            <w:r>
              <w:rPr>
                <w:rFonts w:asciiTheme="majorHAnsi" w:eastAsia="Open Sans Light" w:hAnsiTheme="majorHAnsi" w:cstheme="majorHAnsi"/>
              </w:rPr>
              <w:t xml:space="preserve"> per le </w:t>
            </w:r>
            <w:proofErr w:type="spellStart"/>
            <w:r>
              <w:rPr>
                <w:rFonts w:asciiTheme="majorHAnsi" w:eastAsia="Open Sans Light" w:hAnsiTheme="majorHAnsi" w:cstheme="majorHAnsi"/>
              </w:rPr>
              <w:t>icone</w:t>
            </w:r>
            <w:proofErr w:type="spellEnd"/>
            <w:r>
              <w:rPr>
                <w:rFonts w:asciiTheme="majorHAnsi" w:eastAsia="Open Sans Light" w:hAnsiTheme="majorHAnsi" w:cstheme="majorHAnsi"/>
              </w:rPr>
              <w:t xml:space="preserve"> non SVG</w:t>
            </w:r>
          </w:p>
        </w:tc>
      </w:tr>
      <w:tr w:rsidR="00E46378" w:rsidRPr="00136172" w14:paraId="6A14229D" w14:textId="77777777" w:rsidTr="00103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CF4260F" w14:textId="77777777" w:rsidR="00E46378" w:rsidRPr="00807308" w:rsidRDefault="00E46378" w:rsidP="00103972">
            <w:pPr>
              <w:spacing w:before="0" w:after="0"/>
              <w:jc w:val="left"/>
              <w:rPr>
                <w:ins w:id="282" w:author="CARAGNULO Vincenzo" w:date="2020-07-01T23:18:00Z"/>
                <w:rFonts w:asciiTheme="majorHAnsi" w:eastAsia="Questrial" w:hAnsiTheme="majorHAnsi" w:cstheme="majorHAnsi"/>
                <w:color w:val="000000"/>
                <w:sz w:val="20"/>
                <w:szCs w:val="20"/>
                <w:lang w:eastAsia="it-IT"/>
                <w:rPrChange w:id="283" w:author="LAGROTTERIA Domenico" w:date="2020-07-01T23:00:00Z">
                  <w:rPr>
                    <w:ins w:id="284" w:author="CARAGNULO Vincenzo" w:date="2020-07-01T23:18:00Z"/>
                    <w:rFonts w:ascii="Calibri Light" w:eastAsia="Questrial" w:hAnsi="Calibri Light" w:cs="Calibri Light"/>
                    <w:color w:val="000000"/>
                    <w:lang w:eastAsia="it-IT"/>
                  </w:rPr>
                </w:rPrChange>
              </w:rPr>
            </w:pPr>
            <w:ins w:id="285" w:author="IVAN Florin Daniel" w:date="2020-07-01T12:01:00Z">
              <w:del w:id="286" w:author="LAGROTTERIA Domenico" w:date="2020-07-01T23:03:00Z">
                <w:r w:rsidRPr="00807308" w:rsidDel="00561380">
                  <w:rPr>
                    <w:rFonts w:asciiTheme="majorHAnsi" w:eastAsia="Questrial" w:hAnsiTheme="majorHAnsi" w:cstheme="majorHAnsi"/>
                    <w:color w:val="000000"/>
                    <w:sz w:val="20"/>
                    <w:szCs w:val="20"/>
                    <w:lang w:eastAsia="it-IT"/>
                    <w:rPrChange w:id="287" w:author="LAGROTTERIA Domenico" w:date="2020-07-01T23:00:00Z">
                      <w:rPr>
                        <w:rFonts w:ascii="Calibri Light" w:eastAsia="Questrial" w:hAnsi="Calibri Light" w:cs="Calibri Light"/>
                        <w:color w:val="000000"/>
                        <w:lang w:eastAsia="it-IT"/>
                      </w:rPr>
                    </w:rPrChange>
                  </w:rPr>
                  <w:delText>ARCHIVIO_</w:delText>
                </w:r>
              </w:del>
            </w:ins>
            <w:r w:rsidRPr="00A3354C">
              <w:rPr>
                <w:rFonts w:asciiTheme="majorHAnsi" w:eastAsia="Open Sans Light" w:hAnsiTheme="majorHAnsi" w:cstheme="majorHAnsi"/>
                <w:color w:val="1A1816"/>
              </w:rPr>
              <w:t xml:space="preserve"> </w:t>
            </w:r>
            <w:ins w:id="288" w:author="CARAGNULO Vincenzo" w:date="2020-06-26T16:32:00Z">
              <w:r w:rsidRPr="00A3354C">
                <w:rPr>
                  <w:rFonts w:asciiTheme="majorHAnsi" w:eastAsia="Open Sans Light" w:hAnsiTheme="majorHAnsi" w:cstheme="majorHAnsi"/>
                  <w:color w:val="1A1816"/>
                  <w:rPrChange w:id="289" w:author="CARAGNULO Vincenzo" w:date="2020-06-26T16:32:00Z">
                    <w:rPr>
                      <w:rFonts w:ascii="Open Sans Light" w:eastAsia="Open Sans Light" w:hAnsi="Open Sans Light" w:cs="Open Sans Light"/>
                      <w:color w:val="1A1816"/>
                    </w:rPr>
                  </w:rPrChange>
                </w:rPr>
                <w:t>Protractor</w:t>
              </w:r>
            </w:ins>
          </w:p>
        </w:tc>
        <w:tc>
          <w:tcPr>
            <w:tcW w:w="7230" w:type="dxa"/>
            <w:noWrap/>
            <w:hideMark/>
          </w:tcPr>
          <w:p w14:paraId="3D651645" w14:textId="77777777" w:rsidR="00E46378" w:rsidRPr="00807308" w:rsidRDefault="00E46378" w:rsidP="00103972">
            <w:pPr>
              <w:spacing w:before="0" w:after="0"/>
              <w:jc w:val="left"/>
              <w:cnfStyle w:val="000000100000" w:firstRow="0" w:lastRow="0" w:firstColumn="0" w:lastColumn="0" w:oddVBand="0" w:evenVBand="0" w:oddHBand="1" w:evenHBand="0" w:firstRowFirstColumn="0" w:firstRowLastColumn="0" w:lastRowFirstColumn="0" w:lastRowLastColumn="0"/>
              <w:rPr>
                <w:ins w:id="290" w:author="IVAN Florin Daniel" w:date="2020-07-01T12:01:00Z"/>
                <w:rFonts w:asciiTheme="majorHAnsi" w:eastAsia="Questrial" w:hAnsiTheme="majorHAnsi" w:cstheme="majorHAnsi"/>
                <w:color w:val="000000"/>
                <w:sz w:val="20"/>
                <w:szCs w:val="20"/>
                <w:lang w:eastAsia="it-IT"/>
                <w:rPrChange w:id="291" w:author="LAGROTTERIA Domenico" w:date="2020-07-01T23:00:00Z">
                  <w:rPr>
                    <w:ins w:id="292" w:author="IVAN Florin Daniel" w:date="2020-07-01T12:01:00Z"/>
                    <w:rFonts w:ascii="Calibri Light" w:eastAsia="Questrial" w:hAnsi="Calibri Light" w:cs="Calibri Light"/>
                    <w:color w:val="000000"/>
                    <w:lang w:eastAsia="it-IT"/>
                  </w:rPr>
                </w:rPrChange>
              </w:rPr>
            </w:pPr>
            <w:r>
              <w:rPr>
                <w:rFonts w:asciiTheme="majorHAnsi" w:eastAsia="Open Sans Light" w:hAnsiTheme="majorHAnsi" w:cstheme="majorHAnsi"/>
              </w:rPr>
              <w:t xml:space="preserve">Tool </w:t>
            </w:r>
            <w:proofErr w:type="spellStart"/>
            <w:r>
              <w:rPr>
                <w:rFonts w:asciiTheme="majorHAnsi" w:eastAsia="Open Sans Light" w:hAnsiTheme="majorHAnsi" w:cstheme="majorHAnsi"/>
              </w:rPr>
              <w:t>utilizzato</w:t>
            </w:r>
            <w:proofErr w:type="spellEnd"/>
            <w:r>
              <w:rPr>
                <w:rFonts w:asciiTheme="majorHAnsi" w:eastAsia="Open Sans Light" w:hAnsiTheme="majorHAnsi" w:cstheme="majorHAnsi"/>
              </w:rPr>
              <w:t xml:space="preserve"> per </w:t>
            </w:r>
            <w:proofErr w:type="spellStart"/>
            <w:r>
              <w:rPr>
                <w:rFonts w:asciiTheme="majorHAnsi" w:eastAsia="Open Sans Light" w:hAnsiTheme="majorHAnsi" w:cstheme="majorHAnsi"/>
              </w:rPr>
              <w:t>gestire</w:t>
            </w:r>
            <w:proofErr w:type="spellEnd"/>
            <w:r>
              <w:rPr>
                <w:rFonts w:asciiTheme="majorHAnsi" w:eastAsia="Open Sans Light" w:hAnsiTheme="majorHAnsi" w:cstheme="majorHAnsi"/>
              </w:rPr>
              <w:t xml:space="preserve"> la </w:t>
            </w:r>
            <w:proofErr w:type="spellStart"/>
            <w:r>
              <w:rPr>
                <w:rFonts w:asciiTheme="majorHAnsi" w:eastAsia="Open Sans Light" w:hAnsiTheme="majorHAnsi" w:cstheme="majorHAnsi"/>
              </w:rPr>
              <w:t>parti</w:t>
            </w:r>
            <w:proofErr w:type="spellEnd"/>
            <w:r>
              <w:rPr>
                <w:rFonts w:asciiTheme="majorHAnsi" w:eastAsia="Open Sans Light" w:hAnsiTheme="majorHAnsi" w:cstheme="majorHAnsi"/>
              </w:rPr>
              <w:t xml:space="preserve"> di Code Coverage, Unit Test, E2E Test</w:t>
            </w:r>
          </w:p>
        </w:tc>
      </w:tr>
      <w:tr w:rsidR="00E46378" w:rsidRPr="00136172" w14:paraId="198C04E1" w14:textId="77777777" w:rsidTr="00103972">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180E12A" w14:textId="77777777" w:rsidR="00E46378" w:rsidRPr="00807308" w:rsidRDefault="00E46378" w:rsidP="00103972">
            <w:pPr>
              <w:spacing w:before="0" w:after="0"/>
              <w:jc w:val="left"/>
              <w:rPr>
                <w:ins w:id="293" w:author="CARAGNULO Vincenzo" w:date="2020-07-01T23:18:00Z"/>
                <w:rFonts w:asciiTheme="majorHAnsi" w:eastAsia="Questrial" w:hAnsiTheme="majorHAnsi" w:cstheme="majorHAnsi"/>
                <w:color w:val="000000"/>
                <w:sz w:val="20"/>
                <w:szCs w:val="20"/>
                <w:lang w:eastAsia="it-IT"/>
                <w:rPrChange w:id="294" w:author="LAGROTTERIA Domenico" w:date="2020-07-01T23:00:00Z">
                  <w:rPr>
                    <w:ins w:id="295" w:author="CARAGNULO Vincenzo" w:date="2020-07-01T23:18:00Z"/>
                    <w:rFonts w:ascii="Calibri Light" w:eastAsia="Questrial" w:hAnsi="Calibri Light" w:cs="Calibri Light"/>
                    <w:color w:val="000000"/>
                    <w:lang w:eastAsia="it-IT"/>
                  </w:rPr>
                </w:rPrChange>
              </w:rPr>
            </w:pPr>
            <w:ins w:id="296" w:author="IVAN Florin Daniel" w:date="2020-07-01T12:01:00Z">
              <w:del w:id="297" w:author="LAGROTTERIA Domenico" w:date="2020-07-01T23:03:00Z">
                <w:r w:rsidRPr="00807308" w:rsidDel="00561380">
                  <w:rPr>
                    <w:rFonts w:asciiTheme="majorHAnsi" w:eastAsia="Questrial" w:hAnsiTheme="majorHAnsi" w:cstheme="majorHAnsi"/>
                    <w:color w:val="000000"/>
                    <w:sz w:val="20"/>
                    <w:szCs w:val="20"/>
                    <w:lang w:eastAsia="it-IT"/>
                    <w:rPrChange w:id="298" w:author="LAGROTTERIA Domenico" w:date="2020-07-01T23:00:00Z">
                      <w:rPr>
                        <w:rFonts w:ascii="Calibri Light" w:eastAsia="Questrial" w:hAnsi="Calibri Light" w:cs="Calibri Light"/>
                        <w:color w:val="000000"/>
                        <w:lang w:eastAsia="it-IT"/>
                      </w:rPr>
                    </w:rPrChange>
                  </w:rPr>
                  <w:delText>ARCHIVIO_</w:delText>
                </w:r>
              </w:del>
            </w:ins>
            <w:r w:rsidRPr="00A3354C">
              <w:rPr>
                <w:rFonts w:asciiTheme="majorHAnsi" w:eastAsia="Open Sans Light" w:hAnsiTheme="majorHAnsi" w:cstheme="majorHAnsi"/>
              </w:rPr>
              <w:t xml:space="preserve"> </w:t>
            </w:r>
            <w:proofErr w:type="spellStart"/>
            <w:ins w:id="299" w:author="CARAGNULO Vincenzo" w:date="2020-06-26T16:32:00Z">
              <w:r w:rsidRPr="00A3354C">
                <w:rPr>
                  <w:rFonts w:asciiTheme="majorHAnsi" w:eastAsia="Open Sans Light" w:hAnsiTheme="majorHAnsi" w:cstheme="majorHAnsi"/>
                  <w:rPrChange w:id="300" w:author="CARAGNULO Vincenzo" w:date="2020-06-26T16:32:00Z">
                    <w:rPr>
                      <w:rFonts w:ascii="Open Sans Light" w:eastAsia="Open Sans Light" w:hAnsi="Open Sans Light" w:cs="Open Sans Light"/>
                    </w:rPr>
                  </w:rPrChange>
                </w:rPr>
                <w:t>Compodoc</w:t>
              </w:r>
            </w:ins>
            <w:proofErr w:type="spellEnd"/>
          </w:p>
        </w:tc>
        <w:tc>
          <w:tcPr>
            <w:tcW w:w="7230" w:type="dxa"/>
            <w:noWrap/>
            <w:hideMark/>
          </w:tcPr>
          <w:p w14:paraId="684AD2F6" w14:textId="77777777" w:rsidR="00E46378" w:rsidRPr="00807308" w:rsidRDefault="00E46378" w:rsidP="00103972">
            <w:pPr>
              <w:spacing w:before="0" w:after="0"/>
              <w:jc w:val="left"/>
              <w:cnfStyle w:val="000000000000" w:firstRow="0" w:lastRow="0" w:firstColumn="0" w:lastColumn="0" w:oddVBand="0" w:evenVBand="0" w:oddHBand="0" w:evenHBand="0" w:firstRowFirstColumn="0" w:firstRowLastColumn="0" w:lastRowFirstColumn="0" w:lastRowLastColumn="0"/>
              <w:rPr>
                <w:ins w:id="301" w:author="IVAN Florin Daniel" w:date="2020-07-01T12:01:00Z"/>
                <w:rFonts w:asciiTheme="majorHAnsi" w:eastAsia="Questrial" w:hAnsiTheme="majorHAnsi" w:cstheme="majorHAnsi"/>
                <w:color w:val="000000"/>
                <w:sz w:val="20"/>
                <w:szCs w:val="20"/>
                <w:lang w:eastAsia="it-IT"/>
                <w:rPrChange w:id="302" w:author="LAGROTTERIA Domenico" w:date="2020-07-01T23:00:00Z">
                  <w:rPr>
                    <w:ins w:id="303" w:author="IVAN Florin Daniel" w:date="2020-07-01T12:01:00Z"/>
                    <w:rFonts w:ascii="Calibri Light" w:eastAsia="Questrial" w:hAnsi="Calibri Light" w:cs="Calibri Light"/>
                    <w:color w:val="000000"/>
                    <w:lang w:eastAsia="it-IT"/>
                  </w:rPr>
                </w:rPrChange>
              </w:rPr>
            </w:pPr>
            <w:r>
              <w:rPr>
                <w:rFonts w:asciiTheme="majorHAnsi" w:eastAsia="Questrial" w:hAnsiTheme="majorHAnsi" w:cstheme="majorHAnsi"/>
                <w:color w:val="000000"/>
                <w:sz w:val="20"/>
                <w:szCs w:val="20"/>
                <w:lang w:eastAsia="it-IT"/>
              </w:rPr>
              <w:t xml:space="preserve">Tool </w:t>
            </w:r>
            <w:proofErr w:type="spellStart"/>
            <w:r>
              <w:rPr>
                <w:rFonts w:asciiTheme="majorHAnsi" w:eastAsia="Questrial" w:hAnsiTheme="majorHAnsi" w:cstheme="majorHAnsi"/>
                <w:color w:val="000000"/>
                <w:sz w:val="20"/>
                <w:szCs w:val="20"/>
                <w:lang w:eastAsia="it-IT"/>
              </w:rPr>
              <w:t>utilizzato</w:t>
            </w:r>
            <w:proofErr w:type="spellEnd"/>
            <w:r>
              <w:rPr>
                <w:rFonts w:asciiTheme="majorHAnsi" w:eastAsia="Questrial" w:hAnsiTheme="majorHAnsi" w:cstheme="majorHAnsi"/>
                <w:color w:val="000000"/>
                <w:sz w:val="20"/>
                <w:szCs w:val="20"/>
                <w:lang w:eastAsia="it-IT"/>
              </w:rPr>
              <w:t xml:space="preserve"> per la </w:t>
            </w:r>
            <w:proofErr w:type="spellStart"/>
            <w:r>
              <w:rPr>
                <w:rFonts w:asciiTheme="majorHAnsi" w:eastAsia="Questrial" w:hAnsiTheme="majorHAnsi" w:cstheme="majorHAnsi"/>
                <w:color w:val="000000"/>
                <w:sz w:val="20"/>
                <w:szCs w:val="20"/>
                <w:lang w:eastAsia="it-IT"/>
              </w:rPr>
              <w:t>documentazione</w:t>
            </w:r>
            <w:proofErr w:type="spellEnd"/>
            <w:r>
              <w:rPr>
                <w:rFonts w:asciiTheme="majorHAnsi" w:eastAsia="Questrial" w:hAnsiTheme="majorHAnsi" w:cstheme="majorHAnsi"/>
                <w:color w:val="000000"/>
                <w:sz w:val="20"/>
                <w:szCs w:val="20"/>
                <w:lang w:eastAsia="it-IT"/>
              </w:rPr>
              <w:t xml:space="preserve"> del </w:t>
            </w:r>
            <w:proofErr w:type="spellStart"/>
            <w:r>
              <w:rPr>
                <w:rFonts w:asciiTheme="majorHAnsi" w:eastAsia="Questrial" w:hAnsiTheme="majorHAnsi" w:cstheme="majorHAnsi"/>
                <w:color w:val="000000"/>
                <w:sz w:val="20"/>
                <w:szCs w:val="20"/>
                <w:lang w:eastAsia="it-IT"/>
              </w:rPr>
              <w:t>codice</w:t>
            </w:r>
            <w:proofErr w:type="spellEnd"/>
          </w:p>
        </w:tc>
      </w:tr>
      <w:tr w:rsidR="00E46378" w:rsidRPr="00136172" w14:paraId="53250392" w14:textId="77777777" w:rsidTr="001039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BA3F997" w14:textId="77777777" w:rsidR="00E46378" w:rsidRPr="00807308" w:rsidRDefault="00E46378" w:rsidP="00103972">
            <w:pPr>
              <w:spacing w:before="0" w:after="0"/>
              <w:jc w:val="left"/>
              <w:rPr>
                <w:ins w:id="304" w:author="CARAGNULO Vincenzo" w:date="2020-07-01T23:18:00Z"/>
                <w:rFonts w:asciiTheme="majorHAnsi" w:eastAsia="Questrial" w:hAnsiTheme="majorHAnsi" w:cstheme="majorHAnsi"/>
                <w:color w:val="000000"/>
                <w:sz w:val="20"/>
                <w:szCs w:val="20"/>
                <w:lang w:eastAsia="it-IT"/>
                <w:rPrChange w:id="305" w:author="LAGROTTERIA Domenico" w:date="2020-07-01T23:00:00Z">
                  <w:rPr>
                    <w:ins w:id="306" w:author="CARAGNULO Vincenzo" w:date="2020-07-01T23:18:00Z"/>
                    <w:rFonts w:ascii="Calibri Light" w:eastAsia="Questrial" w:hAnsi="Calibri Light" w:cs="Calibri Light"/>
                    <w:color w:val="000000"/>
                    <w:lang w:eastAsia="it-IT"/>
                  </w:rPr>
                </w:rPrChange>
              </w:rPr>
            </w:pPr>
            <w:ins w:id="307" w:author="IVAN Florin Daniel" w:date="2020-07-01T12:01:00Z">
              <w:del w:id="308" w:author="LAGROTTERIA Domenico" w:date="2020-07-01T23:03:00Z">
                <w:r w:rsidRPr="00807308" w:rsidDel="00561380">
                  <w:rPr>
                    <w:rFonts w:asciiTheme="majorHAnsi" w:eastAsia="Questrial" w:hAnsiTheme="majorHAnsi" w:cstheme="majorHAnsi"/>
                    <w:color w:val="000000"/>
                    <w:sz w:val="20"/>
                    <w:szCs w:val="20"/>
                    <w:lang w:eastAsia="it-IT"/>
                    <w:rPrChange w:id="309" w:author="LAGROTTERIA Domenico" w:date="2020-07-01T23:00:00Z">
                      <w:rPr>
                        <w:rFonts w:ascii="Calibri Light" w:eastAsia="Questrial" w:hAnsi="Calibri Light" w:cs="Calibri Light"/>
                        <w:color w:val="000000"/>
                        <w:lang w:eastAsia="it-IT"/>
                      </w:rPr>
                    </w:rPrChange>
                  </w:rPr>
                  <w:delText>ARCHIVIO_</w:delText>
                </w:r>
              </w:del>
            </w:ins>
            <w:r w:rsidRPr="00A3354C">
              <w:rPr>
                <w:rFonts w:asciiTheme="majorHAnsi" w:eastAsia="Open Sans Light" w:hAnsiTheme="majorHAnsi" w:cstheme="majorHAnsi"/>
              </w:rPr>
              <w:t xml:space="preserve"> </w:t>
            </w:r>
            <w:ins w:id="310" w:author="CARAGNULO Vincenzo" w:date="2020-06-26T16:32:00Z">
              <w:r w:rsidRPr="00A3354C">
                <w:rPr>
                  <w:rFonts w:asciiTheme="majorHAnsi" w:eastAsia="Open Sans Light" w:hAnsiTheme="majorHAnsi" w:cstheme="majorHAnsi"/>
                  <w:rPrChange w:id="311" w:author="CARAGNULO Vincenzo" w:date="2020-06-26T16:32:00Z">
                    <w:rPr>
                      <w:rFonts w:ascii="Open Sans Light" w:eastAsia="Open Sans Light" w:hAnsi="Open Sans Light" w:cs="Open Sans Light"/>
                    </w:rPr>
                  </w:rPrChange>
                </w:rPr>
                <w:t>Chart.js</w:t>
              </w:r>
            </w:ins>
          </w:p>
        </w:tc>
        <w:tc>
          <w:tcPr>
            <w:tcW w:w="7230" w:type="dxa"/>
            <w:noWrap/>
            <w:hideMark/>
          </w:tcPr>
          <w:p w14:paraId="4CAAE521" w14:textId="77777777" w:rsidR="00E46378" w:rsidRPr="00807308" w:rsidRDefault="00E46378" w:rsidP="00103972">
            <w:pPr>
              <w:spacing w:before="0" w:after="0"/>
              <w:jc w:val="left"/>
              <w:cnfStyle w:val="000000100000" w:firstRow="0" w:lastRow="0" w:firstColumn="0" w:lastColumn="0" w:oddVBand="0" w:evenVBand="0" w:oddHBand="1" w:evenHBand="0" w:firstRowFirstColumn="0" w:firstRowLastColumn="0" w:lastRowFirstColumn="0" w:lastRowLastColumn="0"/>
              <w:rPr>
                <w:ins w:id="312" w:author="IVAN Florin Daniel" w:date="2020-07-01T12:01:00Z"/>
                <w:rFonts w:asciiTheme="majorHAnsi" w:eastAsia="Questrial" w:hAnsiTheme="majorHAnsi" w:cstheme="majorHAnsi"/>
                <w:color w:val="000000"/>
                <w:sz w:val="20"/>
                <w:szCs w:val="20"/>
                <w:lang w:eastAsia="it-IT"/>
                <w:rPrChange w:id="313" w:author="LAGROTTERIA Domenico" w:date="2020-07-01T23:00:00Z">
                  <w:rPr>
                    <w:ins w:id="314" w:author="IVAN Florin Daniel" w:date="2020-07-01T12:01:00Z"/>
                    <w:rFonts w:ascii="Calibri Light" w:eastAsia="Questrial" w:hAnsi="Calibri Light" w:cs="Calibri Light"/>
                    <w:color w:val="000000"/>
                    <w:lang w:eastAsia="it-IT"/>
                  </w:rPr>
                </w:rPrChange>
              </w:rPr>
            </w:pPr>
            <w:proofErr w:type="spellStart"/>
            <w:r>
              <w:rPr>
                <w:rFonts w:asciiTheme="majorHAnsi" w:eastAsia="Open Sans Light" w:hAnsiTheme="majorHAnsi" w:cstheme="majorHAnsi"/>
              </w:rPr>
              <w:t>L</w:t>
            </w:r>
            <w:ins w:id="315" w:author="CARAGNULO Vincenzo" w:date="2020-06-26T16:32:00Z">
              <w:r w:rsidRPr="00A3354C">
                <w:rPr>
                  <w:rFonts w:asciiTheme="majorHAnsi" w:eastAsia="Open Sans Light" w:hAnsiTheme="majorHAnsi" w:cstheme="majorHAnsi"/>
                  <w:rPrChange w:id="316" w:author="CARAGNULO Vincenzo" w:date="2020-06-26T16:32:00Z">
                    <w:rPr>
                      <w:rFonts w:ascii="Open Sans Light" w:eastAsia="Open Sans Light" w:hAnsi="Open Sans Light" w:cs="Open Sans Light"/>
                    </w:rPr>
                  </w:rPrChange>
                </w:rPr>
                <w:t>ibreria</w:t>
              </w:r>
              <w:proofErr w:type="spellEnd"/>
              <w:r w:rsidRPr="00A3354C">
                <w:rPr>
                  <w:rFonts w:asciiTheme="majorHAnsi" w:eastAsia="Open Sans Light" w:hAnsiTheme="majorHAnsi" w:cstheme="majorHAnsi"/>
                  <w:rPrChange w:id="317" w:author="CARAGNULO Vincenzo" w:date="2020-06-26T16:32:00Z">
                    <w:rPr>
                      <w:rFonts w:ascii="Open Sans Light" w:eastAsia="Open Sans Light" w:hAnsi="Open Sans Light" w:cs="Open Sans Light"/>
                    </w:rPr>
                  </w:rPrChange>
                </w:rPr>
                <w:t xml:space="preserve"> open source per la </w:t>
              </w:r>
              <w:proofErr w:type="spellStart"/>
              <w:r w:rsidRPr="00A3354C">
                <w:rPr>
                  <w:rFonts w:asciiTheme="majorHAnsi" w:eastAsia="Open Sans Light" w:hAnsiTheme="majorHAnsi" w:cstheme="majorHAnsi"/>
                  <w:rPrChange w:id="318" w:author="CARAGNULO Vincenzo" w:date="2020-06-26T16:32:00Z">
                    <w:rPr>
                      <w:rFonts w:ascii="Open Sans Light" w:eastAsia="Open Sans Light" w:hAnsi="Open Sans Light" w:cs="Open Sans Light"/>
                    </w:rPr>
                  </w:rPrChange>
                </w:rPr>
                <w:t>creazione</w:t>
              </w:r>
              <w:proofErr w:type="spellEnd"/>
              <w:r w:rsidRPr="00A3354C">
                <w:rPr>
                  <w:rFonts w:asciiTheme="majorHAnsi" w:eastAsia="Open Sans Light" w:hAnsiTheme="majorHAnsi" w:cstheme="majorHAnsi"/>
                  <w:rPrChange w:id="319" w:author="CARAGNULO Vincenzo" w:date="2020-06-26T16:32:00Z">
                    <w:rPr>
                      <w:rFonts w:ascii="Open Sans Light" w:eastAsia="Open Sans Light" w:hAnsi="Open Sans Light" w:cs="Open Sans Light"/>
                    </w:rPr>
                  </w:rPrChange>
                </w:rPr>
                <w:t xml:space="preserve"> di </w:t>
              </w:r>
              <w:proofErr w:type="spellStart"/>
              <w:r w:rsidRPr="00A3354C">
                <w:rPr>
                  <w:rFonts w:asciiTheme="majorHAnsi" w:eastAsia="Open Sans Light" w:hAnsiTheme="majorHAnsi" w:cstheme="majorHAnsi"/>
                  <w:rPrChange w:id="320" w:author="CARAGNULO Vincenzo" w:date="2020-06-26T16:32:00Z">
                    <w:rPr>
                      <w:rFonts w:ascii="Open Sans Light" w:eastAsia="Open Sans Light" w:hAnsi="Open Sans Light" w:cs="Open Sans Light"/>
                    </w:rPr>
                  </w:rPrChange>
                </w:rPr>
                <w:t>grafici</w:t>
              </w:r>
              <w:proofErr w:type="spellEnd"/>
              <w:r w:rsidRPr="00A3354C">
                <w:rPr>
                  <w:rFonts w:asciiTheme="majorHAnsi" w:eastAsia="Open Sans Light" w:hAnsiTheme="majorHAnsi" w:cstheme="majorHAnsi"/>
                  <w:rPrChange w:id="321" w:author="CARAGNULO Vincenzo" w:date="2020-06-26T16:32:00Z">
                    <w:rPr>
                      <w:rFonts w:ascii="Open Sans Light" w:eastAsia="Open Sans Light" w:hAnsi="Open Sans Light" w:cs="Open Sans Light"/>
                    </w:rPr>
                  </w:rPrChange>
                </w:rPr>
                <w:t xml:space="preserve"> HTML</w:t>
              </w:r>
            </w:ins>
          </w:p>
        </w:tc>
      </w:tr>
      <w:tr w:rsidR="00E46378" w:rsidRPr="00136172" w14:paraId="56FBFDFD" w14:textId="77777777" w:rsidTr="00103972">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E06D70C" w14:textId="77777777" w:rsidR="00E46378" w:rsidRPr="00807308" w:rsidRDefault="00E46378" w:rsidP="00103972">
            <w:pPr>
              <w:spacing w:before="0" w:after="0"/>
              <w:jc w:val="left"/>
              <w:rPr>
                <w:ins w:id="322" w:author="CARAGNULO Vincenzo" w:date="2020-07-01T23:18:00Z"/>
                <w:rFonts w:asciiTheme="majorHAnsi" w:eastAsia="Questrial" w:hAnsiTheme="majorHAnsi" w:cstheme="majorHAnsi"/>
                <w:color w:val="000000"/>
                <w:sz w:val="20"/>
                <w:szCs w:val="20"/>
                <w:lang w:eastAsia="it-IT"/>
                <w:rPrChange w:id="323" w:author="LAGROTTERIA Domenico" w:date="2020-07-01T23:00:00Z">
                  <w:rPr>
                    <w:ins w:id="324" w:author="CARAGNULO Vincenzo" w:date="2020-07-01T23:18:00Z"/>
                    <w:rFonts w:ascii="Calibri Light" w:eastAsia="Questrial" w:hAnsi="Calibri Light" w:cs="Calibri Light"/>
                    <w:color w:val="000000"/>
                    <w:lang w:eastAsia="it-IT"/>
                  </w:rPr>
                </w:rPrChange>
              </w:rPr>
            </w:pPr>
            <w:ins w:id="325" w:author="IVAN Florin Daniel" w:date="2020-07-01T12:01:00Z">
              <w:del w:id="326" w:author="LAGROTTERIA Domenico" w:date="2020-07-01T23:03:00Z">
                <w:r w:rsidRPr="00807308" w:rsidDel="00561380">
                  <w:rPr>
                    <w:rFonts w:asciiTheme="majorHAnsi" w:eastAsia="Questrial" w:hAnsiTheme="majorHAnsi" w:cstheme="majorHAnsi"/>
                    <w:color w:val="000000"/>
                    <w:sz w:val="20"/>
                    <w:szCs w:val="20"/>
                    <w:lang w:eastAsia="it-IT"/>
                    <w:rPrChange w:id="327" w:author="LAGROTTERIA Domenico" w:date="2020-07-01T23:00:00Z">
                      <w:rPr>
                        <w:rFonts w:ascii="Calibri Light" w:eastAsia="Questrial" w:hAnsi="Calibri Light" w:cs="Calibri Light"/>
                        <w:color w:val="000000"/>
                        <w:lang w:eastAsia="it-IT"/>
                      </w:rPr>
                    </w:rPrChange>
                  </w:rPr>
                  <w:delText>ARCHIVIO_</w:delText>
                </w:r>
              </w:del>
            </w:ins>
            <w:r w:rsidRPr="00A3354C">
              <w:rPr>
                <w:rFonts w:asciiTheme="majorHAnsi" w:eastAsia="Open Sans Light" w:hAnsiTheme="majorHAnsi" w:cstheme="majorHAnsi"/>
              </w:rPr>
              <w:t xml:space="preserve"> </w:t>
            </w:r>
            <w:r>
              <w:rPr>
                <w:rFonts w:asciiTheme="majorHAnsi" w:eastAsia="Open Sans Light" w:hAnsiTheme="majorHAnsi" w:cstheme="majorHAnsi"/>
              </w:rPr>
              <w:t>PM2</w:t>
            </w:r>
          </w:p>
        </w:tc>
        <w:tc>
          <w:tcPr>
            <w:tcW w:w="7230" w:type="dxa"/>
            <w:noWrap/>
            <w:hideMark/>
          </w:tcPr>
          <w:p w14:paraId="7774CD7C" w14:textId="77777777" w:rsidR="00E46378" w:rsidRPr="00807308" w:rsidRDefault="00E46378" w:rsidP="00103972">
            <w:pPr>
              <w:spacing w:before="0" w:after="0"/>
              <w:jc w:val="left"/>
              <w:cnfStyle w:val="000000000000" w:firstRow="0" w:lastRow="0" w:firstColumn="0" w:lastColumn="0" w:oddVBand="0" w:evenVBand="0" w:oddHBand="0" w:evenHBand="0" w:firstRowFirstColumn="0" w:firstRowLastColumn="0" w:lastRowFirstColumn="0" w:lastRowLastColumn="0"/>
              <w:rPr>
                <w:ins w:id="328" w:author="IVAN Florin Daniel" w:date="2020-07-01T12:01:00Z"/>
                <w:rFonts w:asciiTheme="majorHAnsi" w:eastAsia="Questrial" w:hAnsiTheme="majorHAnsi" w:cstheme="majorHAnsi"/>
                <w:color w:val="000000"/>
                <w:sz w:val="20"/>
                <w:szCs w:val="20"/>
                <w:lang w:eastAsia="it-IT"/>
                <w:rPrChange w:id="329" w:author="LAGROTTERIA Domenico" w:date="2020-07-01T23:00:00Z">
                  <w:rPr>
                    <w:ins w:id="330" w:author="IVAN Florin Daniel" w:date="2020-07-01T12:01:00Z"/>
                    <w:rFonts w:ascii="Calibri Light" w:eastAsia="Questrial" w:hAnsi="Calibri Light" w:cs="Calibri Light"/>
                    <w:color w:val="000000"/>
                    <w:lang w:eastAsia="it-IT"/>
                  </w:rPr>
                </w:rPrChange>
              </w:rPr>
            </w:pPr>
            <w:r>
              <w:rPr>
                <w:rFonts w:asciiTheme="majorHAnsi" w:eastAsia="Open Sans Light" w:hAnsiTheme="majorHAnsi" w:cstheme="majorHAnsi"/>
              </w:rPr>
              <w:t xml:space="preserve">Tool </w:t>
            </w:r>
            <w:proofErr w:type="spellStart"/>
            <w:r>
              <w:rPr>
                <w:rFonts w:asciiTheme="majorHAnsi" w:eastAsia="Open Sans Light" w:hAnsiTheme="majorHAnsi" w:cstheme="majorHAnsi"/>
              </w:rPr>
              <w:t>utilizzato</w:t>
            </w:r>
            <w:proofErr w:type="spellEnd"/>
            <w:r>
              <w:rPr>
                <w:rFonts w:asciiTheme="majorHAnsi" w:eastAsia="Open Sans Light" w:hAnsiTheme="majorHAnsi" w:cstheme="majorHAnsi"/>
              </w:rPr>
              <w:t xml:space="preserve"> per le </w:t>
            </w:r>
            <w:proofErr w:type="spellStart"/>
            <w:r>
              <w:rPr>
                <w:rFonts w:asciiTheme="majorHAnsi" w:eastAsia="Open Sans Light" w:hAnsiTheme="majorHAnsi" w:cstheme="majorHAnsi"/>
              </w:rPr>
              <w:t>attività</w:t>
            </w:r>
            <w:proofErr w:type="spellEnd"/>
            <w:r>
              <w:rPr>
                <w:rFonts w:asciiTheme="majorHAnsi" w:eastAsia="Open Sans Light" w:hAnsiTheme="majorHAnsi" w:cstheme="majorHAnsi"/>
              </w:rPr>
              <w:t xml:space="preserve"> di monitoring</w:t>
            </w:r>
          </w:p>
        </w:tc>
      </w:tr>
    </w:tbl>
    <w:p w14:paraId="1C4BBB23" w14:textId="77777777" w:rsidR="00E46378" w:rsidRPr="002170E2" w:rsidDel="00B95688" w:rsidRDefault="00E46378" w:rsidP="00E46378">
      <w:pPr>
        <w:pStyle w:val="Paragrafoelenco"/>
        <w:numPr>
          <w:ilvl w:val="0"/>
          <w:numId w:val="1"/>
        </w:numPr>
        <w:rPr>
          <w:del w:id="331" w:author="CARAGNULO Vincenzo" w:date="2020-06-26T16:32:00Z"/>
          <w:rFonts w:asciiTheme="majorHAnsi" w:hAnsiTheme="majorHAnsi" w:cstheme="majorHAnsi"/>
          <w:b/>
          <w:lang w:val="it-IT"/>
        </w:rPr>
      </w:pPr>
      <w:del w:id="332" w:author="CARAGNULO Vincenzo" w:date="2020-06-26T16:32:00Z">
        <w:r w:rsidRPr="002170E2" w:rsidDel="00B95688">
          <w:rPr>
            <w:rFonts w:asciiTheme="majorHAnsi" w:hAnsiTheme="majorHAnsi" w:cstheme="majorHAnsi"/>
            <w:b/>
            <w:lang w:val="it-IT"/>
          </w:rPr>
          <w:delText xml:space="preserve">Angular 9.x </w:delText>
        </w:r>
      </w:del>
    </w:p>
    <w:p w14:paraId="2056FA98" w14:textId="77777777" w:rsidR="00E46378" w:rsidRPr="002170E2" w:rsidDel="00B95688" w:rsidRDefault="00E46378" w:rsidP="00E46378">
      <w:pPr>
        <w:pStyle w:val="Paragrafoelenco"/>
        <w:numPr>
          <w:ilvl w:val="0"/>
          <w:numId w:val="1"/>
        </w:numPr>
        <w:rPr>
          <w:del w:id="333" w:author="CARAGNULO Vincenzo" w:date="2020-06-26T16:32:00Z"/>
          <w:rFonts w:asciiTheme="majorHAnsi" w:hAnsiTheme="majorHAnsi" w:cstheme="majorHAnsi"/>
          <w:highlight w:val="yellow"/>
          <w:lang w:val="it-IT"/>
          <w:rPrChange w:id="334" w:author="CARAGNULO Vincenzo" w:date="2020-06-26T15:43:00Z">
            <w:rPr>
              <w:del w:id="335" w:author="CARAGNULO Vincenzo" w:date="2020-06-26T16:32:00Z"/>
              <w:rFonts w:asciiTheme="majorHAnsi" w:hAnsiTheme="majorHAnsi" w:cstheme="majorHAnsi"/>
              <w:lang w:val="it-IT"/>
            </w:rPr>
          </w:rPrChange>
        </w:rPr>
      </w:pPr>
      <w:del w:id="336" w:author="CARAGNULO Vincenzo" w:date="2020-06-26T16:32:00Z">
        <w:r w:rsidRPr="002170E2" w:rsidDel="00B95688">
          <w:rPr>
            <w:rFonts w:asciiTheme="majorHAnsi" w:hAnsiTheme="majorHAnsi" w:cstheme="majorHAnsi"/>
            <w:b/>
            <w:bCs/>
            <w:highlight w:val="yellow"/>
            <w:lang w:val="it-IT"/>
            <w:rPrChange w:id="337" w:author="CARAGNULO Vincenzo" w:date="2020-06-26T15:43:00Z">
              <w:rPr>
                <w:rFonts w:asciiTheme="majorHAnsi" w:hAnsiTheme="majorHAnsi" w:cstheme="majorHAnsi"/>
                <w:b/>
                <w:bCs/>
                <w:lang w:val="it-IT"/>
              </w:rPr>
            </w:rPrChange>
          </w:rPr>
          <w:delText>Bootstrap 4</w:delText>
        </w:r>
        <w:r w:rsidRPr="002170E2" w:rsidDel="00B95688">
          <w:rPr>
            <w:rFonts w:asciiTheme="majorHAnsi" w:hAnsiTheme="majorHAnsi" w:cstheme="majorHAnsi"/>
            <w:highlight w:val="yellow"/>
            <w:lang w:val="it-IT"/>
            <w:rPrChange w:id="338" w:author="CARAGNULO Vincenzo" w:date="2020-06-26T15:43:00Z">
              <w:rPr>
                <w:rFonts w:asciiTheme="majorHAnsi" w:hAnsiTheme="majorHAnsi" w:cstheme="majorHAnsi"/>
                <w:lang w:val="it-IT"/>
              </w:rPr>
            </w:rPrChange>
          </w:rPr>
          <w:delText xml:space="preserve"> o successive / Angular Material (a discrezione del cliente) </w:delText>
        </w:r>
      </w:del>
    </w:p>
    <w:p w14:paraId="43D85AA2" w14:textId="77777777" w:rsidR="00E46378" w:rsidRPr="002170E2" w:rsidDel="00B95688" w:rsidRDefault="00E46378" w:rsidP="00E46378">
      <w:pPr>
        <w:pStyle w:val="Paragrafoelenco"/>
        <w:numPr>
          <w:ilvl w:val="0"/>
          <w:numId w:val="1"/>
        </w:numPr>
        <w:rPr>
          <w:del w:id="339" w:author="CARAGNULO Vincenzo" w:date="2020-06-26T16:32:00Z"/>
          <w:rFonts w:asciiTheme="majorHAnsi" w:hAnsiTheme="majorHAnsi" w:cstheme="majorHAnsi"/>
          <w:lang w:val="it-IT"/>
          <w:rPrChange w:id="340" w:author="CARAGNULO Vincenzo" w:date="2020-06-26T15:43:00Z">
            <w:rPr>
              <w:del w:id="341" w:author="CARAGNULO Vincenzo" w:date="2020-06-26T16:32:00Z"/>
              <w:rFonts w:asciiTheme="majorHAnsi" w:hAnsiTheme="majorHAnsi" w:cstheme="majorHAnsi"/>
              <w:b/>
              <w:bCs/>
              <w:lang w:val="it-IT"/>
            </w:rPr>
          </w:rPrChange>
        </w:rPr>
      </w:pPr>
      <w:del w:id="342" w:author="CARAGNULO Vincenzo" w:date="2020-06-26T16:32:00Z">
        <w:r w:rsidRPr="002170E2" w:rsidDel="00B95688">
          <w:rPr>
            <w:rFonts w:asciiTheme="majorHAnsi" w:hAnsiTheme="majorHAnsi" w:cstheme="majorHAnsi"/>
            <w:b/>
            <w:bCs/>
            <w:highlight w:val="yellow"/>
            <w:lang w:val="it-IT"/>
            <w:rPrChange w:id="343" w:author="CARAGNULO Vincenzo" w:date="2020-06-26T15:43:00Z">
              <w:rPr>
                <w:rFonts w:asciiTheme="majorHAnsi" w:hAnsiTheme="majorHAnsi" w:cstheme="majorHAnsi"/>
                <w:b/>
                <w:bCs/>
                <w:lang w:val="it-IT"/>
              </w:rPr>
            </w:rPrChange>
          </w:rPr>
          <w:delText>I18n: ngx-translate</w:delText>
        </w:r>
      </w:del>
      <w:del w:id="344" w:author="CARAGNULO Vincenzo" w:date="2020-06-26T12:23:00Z">
        <w:r w:rsidRPr="002170E2" w:rsidDel="00C4479E">
          <w:rPr>
            <w:rFonts w:asciiTheme="majorHAnsi" w:hAnsiTheme="majorHAnsi" w:cstheme="majorHAnsi"/>
            <w:b/>
            <w:lang w:val="it-IT"/>
          </w:rPr>
          <w:delText xml:space="preserve"> </w:delText>
        </w:r>
      </w:del>
    </w:p>
    <w:p w14:paraId="5E19C248" w14:textId="77777777" w:rsidR="00E46378" w:rsidRPr="002170E2" w:rsidDel="00B95688" w:rsidRDefault="00E46378" w:rsidP="00E46378">
      <w:pPr>
        <w:pStyle w:val="Paragrafoelenco"/>
        <w:numPr>
          <w:ilvl w:val="0"/>
          <w:numId w:val="1"/>
        </w:numPr>
        <w:rPr>
          <w:del w:id="345" w:author="CARAGNULO Vincenzo" w:date="2020-06-26T16:32:00Z"/>
          <w:rFonts w:asciiTheme="majorHAnsi" w:hAnsiTheme="majorHAnsi" w:cstheme="majorHAnsi"/>
          <w:highlight w:val="yellow"/>
          <w:lang w:val="it-IT"/>
          <w:rPrChange w:id="346" w:author="CARAGNULO Vincenzo" w:date="2020-06-26T15:43:00Z">
            <w:rPr>
              <w:del w:id="347" w:author="CARAGNULO Vincenzo" w:date="2020-06-26T16:32:00Z"/>
              <w:rFonts w:asciiTheme="majorHAnsi" w:hAnsiTheme="majorHAnsi" w:cstheme="majorHAnsi"/>
              <w:lang w:val="it-IT"/>
            </w:rPr>
          </w:rPrChange>
        </w:rPr>
      </w:pPr>
      <w:del w:id="348" w:author="CARAGNULO Vincenzo" w:date="2020-06-26T16:32:00Z">
        <w:r w:rsidRPr="002170E2" w:rsidDel="00B95688">
          <w:rPr>
            <w:rFonts w:asciiTheme="majorHAnsi" w:hAnsiTheme="majorHAnsi" w:cstheme="majorHAnsi"/>
            <w:highlight w:val="yellow"/>
            <w:lang w:val="it-IT"/>
            <w:rPrChange w:id="349" w:author="CARAGNULO Vincenzo" w:date="2020-06-26T15:43:00Z">
              <w:rPr>
                <w:rFonts w:asciiTheme="majorHAnsi" w:hAnsiTheme="majorHAnsi" w:cstheme="majorHAnsi"/>
                <w:lang w:val="it-IT"/>
              </w:rPr>
            </w:rPrChange>
          </w:rPr>
          <w:delText xml:space="preserve">Altre librerie (es. security) possono essere aggiunte all’occorrenza d’accordo col cliente </w:delText>
        </w:r>
      </w:del>
    </w:p>
    <w:p w14:paraId="1D3F1E4C" w14:textId="77777777" w:rsidR="00E46378" w:rsidRPr="002170E2" w:rsidDel="00B95688" w:rsidRDefault="00E46378" w:rsidP="00E46378">
      <w:pPr>
        <w:pStyle w:val="Paragrafoelenco"/>
        <w:numPr>
          <w:ilvl w:val="0"/>
          <w:numId w:val="1"/>
        </w:numPr>
        <w:rPr>
          <w:del w:id="350" w:author="CARAGNULO Vincenzo" w:date="2020-06-26T16:32:00Z"/>
          <w:rFonts w:asciiTheme="majorHAnsi" w:hAnsiTheme="majorHAnsi" w:cstheme="majorHAnsi"/>
          <w:highlight w:val="yellow"/>
          <w:lang w:val="it-IT"/>
          <w:rPrChange w:id="351" w:author="CARAGNULO Vincenzo" w:date="2020-06-26T15:43:00Z">
            <w:rPr>
              <w:del w:id="352" w:author="CARAGNULO Vincenzo" w:date="2020-06-26T16:32:00Z"/>
              <w:rFonts w:asciiTheme="majorHAnsi" w:hAnsiTheme="majorHAnsi" w:cstheme="majorHAnsi"/>
              <w:lang w:val="it-IT"/>
            </w:rPr>
          </w:rPrChange>
        </w:rPr>
      </w:pPr>
      <w:del w:id="353" w:author="CARAGNULO Vincenzo" w:date="2020-06-26T16:32:00Z">
        <w:r w:rsidRPr="002170E2" w:rsidDel="00B95688">
          <w:rPr>
            <w:rFonts w:asciiTheme="majorHAnsi" w:hAnsiTheme="majorHAnsi" w:cstheme="majorHAnsi"/>
            <w:highlight w:val="yellow"/>
            <w:lang w:val="it-IT"/>
            <w:rPrChange w:id="354" w:author="CARAGNULO Vincenzo" w:date="2020-06-26T15:43:00Z">
              <w:rPr>
                <w:rFonts w:asciiTheme="majorHAnsi" w:hAnsiTheme="majorHAnsi" w:cstheme="majorHAnsi"/>
                <w:lang w:val="it-IT"/>
              </w:rPr>
            </w:rPrChange>
          </w:rPr>
          <w:delText xml:space="preserve">Code coverage, Unit test e E2E Test saranno eseguiti e gestiti con gli strumenti nativamente offerti dal framework: </w:delText>
        </w:r>
        <w:r w:rsidRPr="002170E2" w:rsidDel="00B95688">
          <w:rPr>
            <w:rFonts w:asciiTheme="majorHAnsi" w:hAnsiTheme="majorHAnsi" w:cstheme="majorHAnsi"/>
            <w:b/>
            <w:bCs/>
            <w:highlight w:val="yellow"/>
            <w:lang w:val="it-IT"/>
            <w:rPrChange w:id="355" w:author="CARAGNULO Vincenzo" w:date="2020-06-26T15:43:00Z">
              <w:rPr>
                <w:rFonts w:asciiTheme="majorHAnsi" w:hAnsiTheme="majorHAnsi" w:cstheme="majorHAnsi"/>
                <w:b/>
                <w:bCs/>
                <w:lang w:val="it-IT"/>
              </w:rPr>
            </w:rPrChange>
          </w:rPr>
          <w:delText>Jasmine, Karma and Protractor</w:delText>
        </w:r>
        <w:r w:rsidRPr="002170E2" w:rsidDel="00B95688">
          <w:rPr>
            <w:rFonts w:asciiTheme="majorHAnsi" w:hAnsiTheme="majorHAnsi" w:cstheme="majorHAnsi"/>
            <w:highlight w:val="yellow"/>
            <w:lang w:val="it-IT"/>
            <w:rPrChange w:id="356" w:author="CARAGNULO Vincenzo" w:date="2020-06-26T15:43:00Z">
              <w:rPr>
                <w:rFonts w:asciiTheme="majorHAnsi" w:hAnsiTheme="majorHAnsi" w:cstheme="majorHAnsi"/>
                <w:lang w:val="it-IT"/>
              </w:rPr>
            </w:rPrChange>
          </w:rPr>
          <w:delText xml:space="preserve"> </w:delText>
        </w:r>
      </w:del>
    </w:p>
    <w:p w14:paraId="197A10CB" w14:textId="77777777" w:rsidR="00E46378" w:rsidRPr="002170E2" w:rsidDel="00E311A7" w:rsidRDefault="00E46378" w:rsidP="00E46378">
      <w:pPr>
        <w:pStyle w:val="Paragrafoelenco"/>
        <w:numPr>
          <w:ilvl w:val="0"/>
          <w:numId w:val="1"/>
        </w:numPr>
        <w:rPr>
          <w:del w:id="357" w:author="CARAGNULO Vincenzo" w:date="2020-06-26T12:27:00Z"/>
          <w:rFonts w:asciiTheme="majorHAnsi" w:hAnsiTheme="majorHAnsi" w:cstheme="majorHAnsi"/>
          <w:highlight w:val="yellow"/>
          <w:lang w:val="it-IT"/>
          <w:rPrChange w:id="358" w:author="CARAGNULO Vincenzo" w:date="2020-06-26T15:43:00Z">
            <w:rPr>
              <w:del w:id="359" w:author="CARAGNULO Vincenzo" w:date="2020-06-26T12:27:00Z"/>
              <w:rFonts w:asciiTheme="majorHAnsi" w:hAnsiTheme="majorHAnsi" w:cstheme="majorHAnsi"/>
              <w:lang w:val="it-IT"/>
            </w:rPr>
          </w:rPrChange>
        </w:rPr>
      </w:pPr>
      <w:del w:id="360" w:author="CARAGNULO Vincenzo" w:date="2020-06-26T12:27:00Z">
        <w:r w:rsidRPr="002170E2" w:rsidDel="00E311A7">
          <w:rPr>
            <w:rFonts w:asciiTheme="majorHAnsi" w:hAnsiTheme="majorHAnsi" w:cstheme="majorHAnsi"/>
            <w:highlight w:val="yellow"/>
            <w:lang w:val="it-IT"/>
            <w:rPrChange w:id="361" w:author="CARAGNULO Vincenzo" w:date="2020-06-26T15:43:00Z">
              <w:rPr>
                <w:rFonts w:asciiTheme="majorHAnsi" w:hAnsiTheme="majorHAnsi" w:cstheme="majorHAnsi"/>
                <w:lang w:val="it-IT"/>
              </w:rPr>
            </w:rPrChange>
          </w:rPr>
          <w:delText xml:space="preserve">Framework </w:delText>
        </w:r>
        <w:r w:rsidRPr="002170E2" w:rsidDel="00E311A7">
          <w:rPr>
            <w:rFonts w:asciiTheme="majorHAnsi" w:hAnsiTheme="majorHAnsi" w:cstheme="majorHAnsi"/>
            <w:b/>
            <w:bCs/>
            <w:highlight w:val="yellow"/>
            <w:lang w:val="it-IT"/>
            <w:rPrChange w:id="362" w:author="CARAGNULO Vincenzo" w:date="2020-06-26T15:43:00Z">
              <w:rPr>
                <w:rFonts w:asciiTheme="majorHAnsi" w:hAnsiTheme="majorHAnsi" w:cstheme="majorHAnsi"/>
                <w:b/>
                <w:bCs/>
                <w:lang w:val="it-IT"/>
              </w:rPr>
            </w:rPrChange>
          </w:rPr>
          <w:delText>Compodoc</w:delText>
        </w:r>
        <w:r w:rsidRPr="002170E2" w:rsidDel="00E311A7">
          <w:rPr>
            <w:rFonts w:asciiTheme="majorHAnsi" w:hAnsiTheme="majorHAnsi" w:cstheme="majorHAnsi"/>
            <w:highlight w:val="yellow"/>
            <w:lang w:val="it-IT"/>
            <w:rPrChange w:id="363" w:author="CARAGNULO Vincenzo" w:date="2020-06-26T15:43:00Z">
              <w:rPr>
                <w:rFonts w:asciiTheme="majorHAnsi" w:hAnsiTheme="majorHAnsi" w:cstheme="majorHAnsi"/>
                <w:lang w:val="it-IT"/>
              </w:rPr>
            </w:rPrChange>
          </w:rPr>
          <w:delText xml:space="preserve"> per la documentazione del codice tramite framework Compodoc </w:delText>
        </w:r>
      </w:del>
    </w:p>
    <w:p w14:paraId="7AE304A6" w14:textId="77777777" w:rsidR="00E46378" w:rsidRPr="002170E2" w:rsidDel="00DA25A4" w:rsidRDefault="00E46378" w:rsidP="00E46378">
      <w:pPr>
        <w:rPr>
          <w:del w:id="364" w:author="CARAGNULO Vincenzo" w:date="2020-06-26T16:33:00Z"/>
          <w:rFonts w:asciiTheme="majorHAnsi" w:hAnsiTheme="majorHAnsi" w:cstheme="majorHAnsi"/>
          <w:lang w:val="it-IT"/>
        </w:rPr>
      </w:pPr>
      <w:del w:id="365" w:author="CARAGNULO Vincenzo" w:date="2020-06-26T16:33:00Z">
        <w:r w:rsidRPr="002170E2" w:rsidDel="00DA25A4">
          <w:rPr>
            <w:rFonts w:asciiTheme="majorHAnsi" w:hAnsiTheme="majorHAnsi" w:cstheme="majorHAnsi"/>
            <w:lang w:val="it-IT"/>
          </w:rPr>
          <w:delText>La scelta di utilizzare Angular come tecnologia principale per il front-end permette di:</w:delText>
        </w:r>
      </w:del>
    </w:p>
    <w:p w14:paraId="72364A64" w14:textId="77777777" w:rsidR="00E46378" w:rsidRPr="002170E2" w:rsidDel="00DA25A4" w:rsidRDefault="00E46378" w:rsidP="00E46378">
      <w:pPr>
        <w:pStyle w:val="Paragrafoelenco"/>
        <w:numPr>
          <w:ilvl w:val="0"/>
          <w:numId w:val="2"/>
        </w:numPr>
        <w:rPr>
          <w:del w:id="366" w:author="CARAGNULO Vincenzo" w:date="2020-06-26T16:33:00Z"/>
          <w:rFonts w:asciiTheme="majorHAnsi" w:hAnsiTheme="majorHAnsi" w:cstheme="majorHAnsi"/>
          <w:lang w:val="it-IT"/>
        </w:rPr>
      </w:pPr>
      <w:del w:id="367" w:author="CARAGNULO Vincenzo" w:date="2020-06-26T16:33:00Z">
        <w:r w:rsidRPr="002170E2" w:rsidDel="00DA25A4">
          <w:rPr>
            <w:rFonts w:asciiTheme="majorHAnsi" w:hAnsiTheme="majorHAnsi" w:cstheme="majorHAnsi"/>
            <w:lang w:val="it-IT"/>
          </w:rPr>
          <w:delText xml:space="preserve">avere un framework popolare e consolidato </w:delText>
        </w:r>
      </w:del>
    </w:p>
    <w:p w14:paraId="27D0C25C" w14:textId="77777777" w:rsidR="00E46378" w:rsidRPr="002170E2" w:rsidDel="00DA25A4" w:rsidRDefault="00E46378" w:rsidP="00E46378">
      <w:pPr>
        <w:pStyle w:val="Paragrafoelenco"/>
        <w:numPr>
          <w:ilvl w:val="0"/>
          <w:numId w:val="2"/>
        </w:numPr>
        <w:rPr>
          <w:del w:id="368" w:author="CARAGNULO Vincenzo" w:date="2020-06-26T16:33:00Z"/>
          <w:rFonts w:asciiTheme="majorHAnsi" w:hAnsiTheme="majorHAnsi" w:cstheme="majorHAnsi"/>
          <w:lang w:val="it-IT"/>
        </w:rPr>
      </w:pPr>
      <w:del w:id="369" w:author="CARAGNULO Vincenzo" w:date="2020-06-26T16:33:00Z">
        <w:r w:rsidRPr="002170E2" w:rsidDel="00DA25A4">
          <w:rPr>
            <w:rFonts w:asciiTheme="majorHAnsi" w:hAnsiTheme="majorHAnsi" w:cstheme="majorHAnsi"/>
            <w:lang w:val="it-IT"/>
          </w:rPr>
          <w:delText xml:space="preserve">fornire feature come Ahead-of-Time compiling, Bundling, Lazyloading atte a garantire le performance delle componenti sviluppate; </w:delText>
        </w:r>
      </w:del>
    </w:p>
    <w:p w14:paraId="0EBD09C8" w14:textId="77777777" w:rsidR="00E46378" w:rsidRPr="002170E2" w:rsidDel="00DA25A4" w:rsidRDefault="00E46378" w:rsidP="00E46378">
      <w:pPr>
        <w:pStyle w:val="Paragrafoelenco"/>
        <w:numPr>
          <w:ilvl w:val="0"/>
          <w:numId w:val="2"/>
        </w:numPr>
        <w:rPr>
          <w:del w:id="370" w:author="CARAGNULO Vincenzo" w:date="2020-06-26T16:33:00Z"/>
          <w:rFonts w:asciiTheme="majorHAnsi" w:hAnsiTheme="majorHAnsi" w:cstheme="majorHAnsi"/>
          <w:lang w:val="it-IT"/>
        </w:rPr>
      </w:pPr>
      <w:del w:id="371" w:author="CARAGNULO Vincenzo" w:date="2020-06-26T16:33:00Z">
        <w:r w:rsidRPr="002170E2" w:rsidDel="00DA25A4">
          <w:rPr>
            <w:rFonts w:asciiTheme="majorHAnsi" w:hAnsiTheme="majorHAnsi" w:cstheme="majorHAnsi"/>
            <w:lang w:val="it-IT"/>
          </w:rPr>
          <w:delText xml:space="preserve">utilizzare TypeScript come linguaggio per garantire uno sviluppo solido e tipizzato; </w:delText>
        </w:r>
      </w:del>
    </w:p>
    <w:p w14:paraId="052D06A4" w14:textId="77777777" w:rsidR="00E46378" w:rsidRPr="002170E2" w:rsidDel="00DA25A4" w:rsidRDefault="00E46378" w:rsidP="00E46378">
      <w:pPr>
        <w:pStyle w:val="Paragrafoelenco"/>
        <w:numPr>
          <w:ilvl w:val="0"/>
          <w:numId w:val="2"/>
        </w:numPr>
        <w:spacing w:before="0" w:after="160" w:line="259" w:lineRule="auto"/>
        <w:rPr>
          <w:del w:id="372" w:author="CARAGNULO Vincenzo" w:date="2020-06-26T16:33:00Z"/>
          <w:rFonts w:asciiTheme="majorHAnsi" w:hAnsiTheme="majorHAnsi" w:cstheme="majorBidi"/>
          <w:lang w:val="it-IT"/>
        </w:rPr>
      </w:pPr>
      <w:del w:id="373" w:author="CARAGNULO Vincenzo" w:date="2020-06-26T16:33:00Z">
        <w:r w:rsidRPr="002170E2" w:rsidDel="00DA25A4">
          <w:rPr>
            <w:rFonts w:asciiTheme="majorHAnsi" w:hAnsiTheme="majorHAnsi" w:cstheme="majorBidi"/>
            <w:lang w:val="it-IT"/>
          </w:rPr>
          <w:delText>avere strumenti a supporto dello sviluppo (test e coverage) out-of-the-box</w:delText>
        </w:r>
      </w:del>
    </w:p>
    <w:p w14:paraId="2B6471E9" w14:textId="77777777" w:rsidR="00E46378" w:rsidRDefault="00E46378" w:rsidP="00E46378">
      <w:pPr>
        <w:spacing w:before="0" w:after="160" w:line="259" w:lineRule="auto"/>
        <w:jc w:val="left"/>
        <w:rPr>
          <w:ins w:id="374" w:author="LAGROTTERIA Domenico" w:date="2020-07-01T23:14:00Z"/>
          <w:rFonts w:asciiTheme="majorHAnsi" w:hAnsiTheme="majorHAnsi" w:cs="Open Sans Light"/>
          <w:bCs/>
          <w:iCs/>
          <w:color w:val="ED7D31" w:themeColor="accent2"/>
          <w:spacing w:val="-3"/>
          <w:sz w:val="24"/>
          <w:szCs w:val="24"/>
          <w:lang w:val="it-IT"/>
        </w:rPr>
      </w:pPr>
    </w:p>
    <w:p w14:paraId="4772B130" w14:textId="77777777" w:rsidR="00E46378" w:rsidRPr="002170E2" w:rsidRDefault="00E46378" w:rsidP="00E46378">
      <w:pPr>
        <w:pStyle w:val="Titolo3"/>
        <w:rPr>
          <w:ins w:id="375" w:author="CARAGNULO Vincenzo" w:date="2020-06-26T14:37:00Z"/>
          <w:lang w:val="it-IT"/>
          <w:rPrChange w:id="376" w:author="CARAGNULO Vincenzo" w:date="2020-06-26T15:43:00Z">
            <w:rPr>
              <w:ins w:id="377" w:author="CARAGNULO Vincenzo" w:date="2020-06-26T14:37:00Z"/>
            </w:rPr>
          </w:rPrChange>
        </w:rPr>
        <w:pPrChange w:id="378" w:author="CARAGNULO Vincenzo" w:date="2020-06-26T15:41:00Z">
          <w:pPr>
            <w:pStyle w:val="Titolo1"/>
            <w:keepLines/>
            <w:numPr>
              <w:ilvl w:val="1"/>
              <w:numId w:val="64"/>
            </w:numPr>
            <w:tabs>
              <w:tab w:val="clear" w:pos="432"/>
              <w:tab w:val="clear" w:pos="567"/>
              <w:tab w:val="num" w:pos="360"/>
            </w:tabs>
            <w:ind w:left="1710" w:hanging="576"/>
          </w:pPr>
        </w:pPrChange>
      </w:pPr>
      <w:bookmarkStart w:id="379" w:name="_Toc44602387"/>
      <w:proofErr w:type="spellStart"/>
      <w:ins w:id="380" w:author="CARAGNULO Vincenzo" w:date="2020-06-26T14:37:00Z">
        <w:r w:rsidRPr="002170E2">
          <w:rPr>
            <w:lang w:val="it-IT"/>
            <w:rPrChange w:id="381" w:author="CARAGNULO Vincenzo" w:date="2020-06-26T15:43:00Z">
              <w:rPr>
                <w:b w:val="0"/>
                <w:bCs/>
                <w:iCs/>
                <w:caps w:val="0"/>
              </w:rPr>
            </w:rPrChange>
          </w:rPr>
          <w:t>Angular</w:t>
        </w:r>
        <w:bookmarkEnd w:id="379"/>
        <w:proofErr w:type="spellEnd"/>
        <w:r w:rsidRPr="002170E2">
          <w:rPr>
            <w:lang w:val="it-IT"/>
            <w:rPrChange w:id="382" w:author="CARAGNULO Vincenzo" w:date="2020-06-26T15:43:00Z">
              <w:rPr>
                <w:b w:val="0"/>
                <w:bCs/>
                <w:iCs/>
                <w:caps w:val="0"/>
              </w:rPr>
            </w:rPrChange>
          </w:rPr>
          <w:t xml:space="preserve"> </w:t>
        </w:r>
      </w:ins>
    </w:p>
    <w:p w14:paraId="16046B76" w14:textId="77777777" w:rsidR="00E46378" w:rsidRPr="00F042EE" w:rsidRDefault="00E46378" w:rsidP="00E46378">
      <w:pPr>
        <w:rPr>
          <w:ins w:id="383" w:author="CARAGNULO Vincenzo" w:date="2020-06-26T16:33:00Z"/>
          <w:rFonts w:asciiTheme="majorHAnsi" w:hAnsiTheme="majorHAnsi" w:cstheme="majorHAnsi"/>
          <w:lang w:val="it-IT"/>
        </w:rPr>
      </w:pPr>
      <w:ins w:id="384" w:author="CARAGNULO Vincenzo" w:date="2020-06-26T16:33:00Z">
        <w:r w:rsidRPr="00F042EE">
          <w:rPr>
            <w:rFonts w:asciiTheme="majorHAnsi" w:hAnsiTheme="majorHAnsi" w:cstheme="majorHAnsi"/>
            <w:lang w:val="it-IT"/>
          </w:rPr>
          <w:t xml:space="preserve">La scelta di utilizzare </w:t>
        </w:r>
        <w:proofErr w:type="spellStart"/>
        <w:r w:rsidRPr="00F042EE">
          <w:rPr>
            <w:rFonts w:asciiTheme="majorHAnsi" w:hAnsiTheme="majorHAnsi" w:cstheme="majorHAnsi"/>
            <w:lang w:val="it-IT"/>
          </w:rPr>
          <w:t>Angular</w:t>
        </w:r>
        <w:proofErr w:type="spellEnd"/>
        <w:r w:rsidRPr="00F042EE">
          <w:rPr>
            <w:rFonts w:asciiTheme="majorHAnsi" w:hAnsiTheme="majorHAnsi" w:cstheme="majorHAnsi"/>
            <w:lang w:val="it-IT"/>
          </w:rPr>
          <w:t xml:space="preserve"> come tecnologia principale per il front-end permette di:</w:t>
        </w:r>
      </w:ins>
    </w:p>
    <w:p w14:paraId="429B4C5C" w14:textId="77777777" w:rsidR="00E46378" w:rsidRPr="00E83F61" w:rsidRDefault="00E46378" w:rsidP="00E46378">
      <w:pPr>
        <w:pStyle w:val="Paragrafoelenco"/>
        <w:numPr>
          <w:ilvl w:val="0"/>
          <w:numId w:val="20"/>
        </w:numPr>
        <w:rPr>
          <w:ins w:id="385" w:author="CARAGNULO Vincenzo" w:date="2020-06-26T16:33:00Z"/>
          <w:rFonts w:asciiTheme="majorHAnsi" w:hAnsiTheme="majorHAnsi" w:cstheme="majorHAnsi"/>
          <w:lang w:val="it-IT"/>
        </w:rPr>
      </w:pPr>
      <w:ins w:id="386" w:author="CARAGNULO Vincenzo" w:date="2020-06-26T16:33:00Z">
        <w:r w:rsidRPr="00E83F61">
          <w:rPr>
            <w:rFonts w:asciiTheme="majorHAnsi" w:hAnsiTheme="majorHAnsi" w:cstheme="majorHAnsi"/>
            <w:lang w:val="it-IT"/>
          </w:rPr>
          <w:t xml:space="preserve">avere un framework popolare e consolidato </w:t>
        </w:r>
      </w:ins>
    </w:p>
    <w:p w14:paraId="5ACD2BA1" w14:textId="77777777" w:rsidR="00E46378" w:rsidRPr="00E83F61" w:rsidRDefault="00E46378" w:rsidP="00E46378">
      <w:pPr>
        <w:pStyle w:val="Paragrafoelenco"/>
        <w:numPr>
          <w:ilvl w:val="0"/>
          <w:numId w:val="20"/>
        </w:numPr>
        <w:rPr>
          <w:ins w:id="387" w:author="CARAGNULO Vincenzo" w:date="2020-06-26T16:33:00Z"/>
          <w:rFonts w:asciiTheme="majorHAnsi" w:hAnsiTheme="majorHAnsi" w:cstheme="majorHAnsi"/>
          <w:lang w:val="it-IT"/>
        </w:rPr>
      </w:pPr>
      <w:ins w:id="388" w:author="CARAGNULO Vincenzo" w:date="2020-06-26T16:33:00Z">
        <w:r w:rsidRPr="00E83F61">
          <w:rPr>
            <w:rFonts w:asciiTheme="majorHAnsi" w:hAnsiTheme="majorHAnsi" w:cstheme="majorHAnsi"/>
            <w:lang w:val="it-IT"/>
          </w:rPr>
          <w:t xml:space="preserve">fornire feature come </w:t>
        </w:r>
        <w:proofErr w:type="spellStart"/>
        <w:r w:rsidRPr="00E83F61">
          <w:rPr>
            <w:rFonts w:asciiTheme="majorHAnsi" w:hAnsiTheme="majorHAnsi" w:cstheme="majorHAnsi"/>
            <w:lang w:val="it-IT"/>
          </w:rPr>
          <w:t>Ahead</w:t>
        </w:r>
        <w:proofErr w:type="spellEnd"/>
        <w:r w:rsidRPr="00E83F61">
          <w:rPr>
            <w:rFonts w:asciiTheme="majorHAnsi" w:hAnsiTheme="majorHAnsi" w:cstheme="majorHAnsi"/>
            <w:lang w:val="it-IT"/>
          </w:rPr>
          <w:t xml:space="preserve">-of-Time </w:t>
        </w:r>
        <w:proofErr w:type="spellStart"/>
        <w:r w:rsidRPr="00E83F61">
          <w:rPr>
            <w:rFonts w:asciiTheme="majorHAnsi" w:hAnsiTheme="majorHAnsi" w:cstheme="majorHAnsi"/>
            <w:lang w:val="it-IT"/>
          </w:rPr>
          <w:t>compiling</w:t>
        </w:r>
        <w:proofErr w:type="spellEnd"/>
        <w:r w:rsidRPr="00E83F61">
          <w:rPr>
            <w:rFonts w:asciiTheme="majorHAnsi" w:hAnsiTheme="majorHAnsi" w:cstheme="majorHAnsi"/>
            <w:lang w:val="it-IT"/>
          </w:rPr>
          <w:t xml:space="preserve">, </w:t>
        </w:r>
        <w:proofErr w:type="spellStart"/>
        <w:r w:rsidRPr="00E83F61">
          <w:rPr>
            <w:rFonts w:asciiTheme="majorHAnsi" w:hAnsiTheme="majorHAnsi" w:cstheme="majorHAnsi"/>
            <w:lang w:val="it-IT"/>
          </w:rPr>
          <w:t>Bundling</w:t>
        </w:r>
        <w:proofErr w:type="spellEnd"/>
        <w:r w:rsidRPr="00E83F61">
          <w:rPr>
            <w:rFonts w:asciiTheme="majorHAnsi" w:hAnsiTheme="majorHAnsi" w:cstheme="majorHAnsi"/>
            <w:lang w:val="it-IT"/>
          </w:rPr>
          <w:t xml:space="preserve">, </w:t>
        </w:r>
        <w:proofErr w:type="spellStart"/>
        <w:r w:rsidRPr="00E83F61">
          <w:rPr>
            <w:rFonts w:asciiTheme="majorHAnsi" w:hAnsiTheme="majorHAnsi" w:cstheme="majorHAnsi"/>
            <w:lang w:val="it-IT"/>
          </w:rPr>
          <w:t>Lazyloading</w:t>
        </w:r>
        <w:proofErr w:type="spellEnd"/>
        <w:r w:rsidRPr="00E83F61">
          <w:rPr>
            <w:rFonts w:asciiTheme="majorHAnsi" w:hAnsiTheme="majorHAnsi" w:cstheme="majorHAnsi"/>
            <w:lang w:val="it-IT"/>
          </w:rPr>
          <w:t xml:space="preserve"> atte a garantire le performance delle componenti sviluppate; </w:t>
        </w:r>
      </w:ins>
    </w:p>
    <w:p w14:paraId="0C0FA0E6" w14:textId="77777777" w:rsidR="00E46378" w:rsidRPr="00E83F61" w:rsidRDefault="00E46378" w:rsidP="00E46378">
      <w:pPr>
        <w:pStyle w:val="Paragrafoelenco"/>
        <w:numPr>
          <w:ilvl w:val="0"/>
          <w:numId w:val="20"/>
        </w:numPr>
        <w:rPr>
          <w:ins w:id="389" w:author="CARAGNULO Vincenzo" w:date="2020-06-26T16:33:00Z"/>
          <w:rFonts w:asciiTheme="majorHAnsi" w:hAnsiTheme="majorHAnsi" w:cstheme="majorHAnsi"/>
          <w:lang w:val="it-IT"/>
        </w:rPr>
      </w:pPr>
      <w:ins w:id="390" w:author="CARAGNULO Vincenzo" w:date="2020-06-26T16:33:00Z">
        <w:r w:rsidRPr="00E83F61">
          <w:rPr>
            <w:rFonts w:asciiTheme="majorHAnsi" w:hAnsiTheme="majorHAnsi" w:cstheme="majorHAnsi"/>
            <w:lang w:val="it-IT"/>
          </w:rPr>
          <w:t xml:space="preserve">utilizzare </w:t>
        </w:r>
        <w:proofErr w:type="spellStart"/>
        <w:r w:rsidRPr="00E83F61">
          <w:rPr>
            <w:rFonts w:asciiTheme="majorHAnsi" w:hAnsiTheme="majorHAnsi" w:cstheme="majorHAnsi"/>
            <w:lang w:val="it-IT"/>
          </w:rPr>
          <w:t>TypeScript</w:t>
        </w:r>
        <w:proofErr w:type="spellEnd"/>
        <w:r w:rsidRPr="00E83F61">
          <w:rPr>
            <w:rFonts w:asciiTheme="majorHAnsi" w:hAnsiTheme="majorHAnsi" w:cstheme="majorHAnsi"/>
            <w:lang w:val="it-IT"/>
          </w:rPr>
          <w:t xml:space="preserve"> come linguaggio per garantire uno sviluppo solido e tipizzato; </w:t>
        </w:r>
      </w:ins>
    </w:p>
    <w:p w14:paraId="4E9C5020" w14:textId="77777777" w:rsidR="00E46378" w:rsidRPr="00E83F61" w:rsidRDefault="00E46378" w:rsidP="00E46378">
      <w:pPr>
        <w:pStyle w:val="Paragrafoelenco"/>
        <w:numPr>
          <w:ilvl w:val="0"/>
          <w:numId w:val="20"/>
        </w:numPr>
        <w:rPr>
          <w:ins w:id="391" w:author="CARAGNULO Vincenzo" w:date="2020-06-26T16:33:00Z"/>
          <w:rFonts w:asciiTheme="majorHAnsi" w:hAnsiTheme="majorHAnsi" w:cstheme="majorHAnsi"/>
          <w:lang w:val="it-IT"/>
        </w:rPr>
      </w:pPr>
      <w:r w:rsidRPr="00F042EE">
        <w:rPr>
          <w:rFonts w:asciiTheme="majorHAnsi" w:hAnsiTheme="majorHAnsi" w:cstheme="majorBidi"/>
          <w:lang w:val="it-IT"/>
        </w:rPr>
        <w:t>avere strumenti a supporto dello sviluppo (test e coverage) out-of-the-box</w:t>
      </w:r>
      <w:ins w:id="392" w:author="CARAGNULO Vincenzo" w:date="2020-06-26T16:33:00Z">
        <w:r w:rsidRPr="00E83F61">
          <w:rPr>
            <w:rFonts w:asciiTheme="majorHAnsi" w:hAnsiTheme="majorHAnsi" w:cstheme="majorHAnsi"/>
            <w:lang w:val="it-IT"/>
          </w:rPr>
          <w:t xml:space="preserve">; </w:t>
        </w:r>
      </w:ins>
    </w:p>
    <w:p w14:paraId="5DBABAC8" w14:textId="77777777" w:rsidR="00E46378" w:rsidRPr="00E83F61" w:rsidDel="00DA25A4" w:rsidRDefault="00E46378" w:rsidP="00E46378">
      <w:pPr>
        <w:ind w:left="360"/>
        <w:rPr>
          <w:ins w:id="393" w:author="CARAGNULO Vincenzo" w:date="2020-06-26T16:33:00Z"/>
          <w:del w:id="394" w:author="CARAGNULO Vincenzo" w:date="2020-06-26T16:33:00Z"/>
          <w:rFonts w:asciiTheme="majorHAnsi" w:hAnsiTheme="majorHAnsi" w:cstheme="majorBidi"/>
          <w:lang w:val="it-IT"/>
        </w:rPr>
      </w:pPr>
    </w:p>
    <w:p w14:paraId="5F9C7EB8" w14:textId="77777777" w:rsidR="00E46378" w:rsidRPr="00DA25A4" w:rsidRDefault="00E46378" w:rsidP="00E46378">
      <w:pPr>
        <w:rPr>
          <w:ins w:id="395" w:author="CARAGNULO Vincenzo" w:date="2020-06-26T16:33:00Z"/>
          <w:rFonts w:cstheme="majorHAnsi"/>
          <w:lang w:val="it-IT"/>
          <w:rPrChange w:id="396" w:author="CARAGNULO Vincenzo" w:date="2020-06-26T16:33:00Z">
            <w:rPr>
              <w:ins w:id="397" w:author="CARAGNULO Vincenzo" w:date="2020-06-26T16:33:00Z"/>
              <w:lang w:val="it-IT"/>
            </w:rPr>
          </w:rPrChange>
        </w:rPr>
      </w:pPr>
    </w:p>
    <w:p w14:paraId="11B6408C" w14:textId="77777777" w:rsidR="00E46378" w:rsidRPr="002170E2" w:rsidRDefault="00E46378" w:rsidP="00E46378">
      <w:pPr>
        <w:rPr>
          <w:ins w:id="398" w:author="CARAGNULO Vincenzo" w:date="2020-06-26T14:37:00Z"/>
          <w:rFonts w:asciiTheme="majorHAnsi" w:hAnsiTheme="majorHAnsi" w:cstheme="majorHAnsi"/>
          <w:lang w:val="it-IT"/>
          <w:rPrChange w:id="399" w:author="CARAGNULO Vincenzo" w:date="2020-06-26T15:43:00Z">
            <w:rPr>
              <w:ins w:id="400" w:author="CARAGNULO Vincenzo" w:date="2020-06-26T14:37:00Z"/>
              <w:rFonts w:ascii="Open Sans Light" w:eastAsia="Open Sans Light" w:hAnsi="Open Sans Light" w:cs="Open Sans Light"/>
              <w:color w:val="1A1816"/>
            </w:rPr>
          </w:rPrChange>
        </w:rPr>
        <w:pPrChange w:id="401" w:author="CARAGNULO Vincenzo" w:date="2020-06-26T15:41:00Z">
          <w:pPr>
            <w:ind w:left="-360"/>
          </w:pPr>
        </w:pPrChange>
      </w:pPr>
      <w:proofErr w:type="spellStart"/>
      <w:ins w:id="402" w:author="CARAGNULO Vincenzo" w:date="2020-06-26T16:33:00Z">
        <w:r>
          <w:rPr>
            <w:rFonts w:asciiTheme="majorHAnsi" w:hAnsiTheme="majorHAnsi" w:cstheme="majorHAnsi"/>
            <w:lang w:val="it-IT"/>
          </w:rPr>
          <w:t>Angular</w:t>
        </w:r>
        <w:proofErr w:type="spellEnd"/>
        <w:r>
          <w:rPr>
            <w:rFonts w:asciiTheme="majorHAnsi" w:hAnsiTheme="majorHAnsi" w:cstheme="majorHAnsi"/>
            <w:lang w:val="it-IT"/>
          </w:rPr>
          <w:t xml:space="preserve"> </w:t>
        </w:r>
      </w:ins>
      <w:ins w:id="403" w:author="CARAGNULO Vincenzo" w:date="2020-06-26T16:34:00Z">
        <w:r>
          <w:rPr>
            <w:rFonts w:asciiTheme="majorHAnsi" w:hAnsiTheme="majorHAnsi" w:cstheme="majorHAnsi"/>
            <w:lang w:val="it-IT"/>
          </w:rPr>
          <w:t>s</w:t>
        </w:r>
      </w:ins>
      <w:ins w:id="404" w:author="CARAGNULO Vincenzo" w:date="2020-06-26T14:37:00Z">
        <w:r w:rsidRPr="002170E2">
          <w:rPr>
            <w:rFonts w:asciiTheme="majorHAnsi" w:hAnsiTheme="majorHAnsi" w:cstheme="majorHAnsi"/>
            <w:lang w:val="it-IT"/>
            <w:rPrChange w:id="405" w:author="CARAGNULO Vincenzo" w:date="2020-06-26T15:43:00Z">
              <w:rPr>
                <w:rFonts w:ascii="Open Sans Light" w:eastAsia="Open Sans Light" w:hAnsi="Open Sans Light" w:cs="Open Sans Light"/>
                <w:color w:val="1A1816"/>
                <w:lang w:val="it-IT"/>
              </w:rPr>
            </w:rPrChange>
          </w:rPr>
          <w:t xml:space="preserve">i basa principalmente su due costrutti: i </w:t>
        </w:r>
        <w:proofErr w:type="spellStart"/>
        <w:r w:rsidRPr="002170E2">
          <w:rPr>
            <w:rFonts w:asciiTheme="majorHAnsi" w:hAnsiTheme="majorHAnsi" w:cstheme="majorHAnsi"/>
            <w:lang w:val="it-IT"/>
            <w:rPrChange w:id="406" w:author="CARAGNULO Vincenzo" w:date="2020-06-26T15:43:00Z">
              <w:rPr>
                <w:rFonts w:ascii="Open Sans Light" w:eastAsia="Open Sans Light" w:hAnsi="Open Sans Light" w:cs="Open Sans Light"/>
                <w:color w:val="1A1816"/>
                <w:lang w:val="it-IT"/>
              </w:rPr>
            </w:rPrChange>
          </w:rPr>
          <w:t>components</w:t>
        </w:r>
        <w:proofErr w:type="spellEnd"/>
        <w:r w:rsidRPr="002170E2">
          <w:rPr>
            <w:rFonts w:asciiTheme="majorHAnsi" w:hAnsiTheme="majorHAnsi" w:cstheme="majorHAnsi"/>
            <w:lang w:val="it-IT"/>
            <w:rPrChange w:id="407" w:author="CARAGNULO Vincenzo" w:date="2020-06-26T15:43:00Z">
              <w:rPr>
                <w:rFonts w:ascii="Open Sans Light" w:eastAsia="Open Sans Light" w:hAnsi="Open Sans Light" w:cs="Open Sans Light"/>
                <w:color w:val="1A1816"/>
                <w:lang w:val="it-IT"/>
              </w:rPr>
            </w:rPrChange>
          </w:rPr>
          <w:t xml:space="preserve"> ed i services.</w:t>
        </w:r>
      </w:ins>
    </w:p>
    <w:p w14:paraId="17D6FD53" w14:textId="77777777" w:rsidR="00E46378" w:rsidRPr="002170E2" w:rsidRDefault="00E46378" w:rsidP="00E46378">
      <w:pPr>
        <w:rPr>
          <w:ins w:id="408" w:author="CARAGNULO Vincenzo" w:date="2020-06-26T14:37:00Z"/>
          <w:rFonts w:asciiTheme="majorHAnsi" w:hAnsiTheme="majorHAnsi" w:cstheme="majorHAnsi"/>
          <w:lang w:val="it-IT"/>
          <w:rPrChange w:id="409" w:author="CARAGNULO Vincenzo" w:date="2020-06-26T15:43:00Z">
            <w:rPr>
              <w:ins w:id="410" w:author="CARAGNULO Vincenzo" w:date="2020-06-26T14:37:00Z"/>
              <w:rFonts w:ascii="Open Sans Light" w:eastAsia="Open Sans Light" w:hAnsi="Open Sans Light" w:cs="Open Sans Light"/>
              <w:color w:val="1A1816"/>
            </w:rPr>
          </w:rPrChange>
        </w:rPr>
        <w:pPrChange w:id="411" w:author="CARAGNULO Vincenzo" w:date="2020-06-26T15:41:00Z">
          <w:pPr>
            <w:ind w:left="-360"/>
          </w:pPr>
        </w:pPrChange>
      </w:pPr>
      <w:ins w:id="412" w:author="CARAGNULO Vincenzo" w:date="2020-06-26T14:37:00Z">
        <w:r w:rsidRPr="00DF7F1B">
          <w:rPr>
            <w:rFonts w:asciiTheme="majorHAnsi" w:hAnsiTheme="majorHAnsi" w:cstheme="majorHAnsi"/>
            <w:b/>
            <w:lang w:val="it-IT"/>
            <w:rPrChange w:id="413" w:author="CARAGNULO Vincenzo" w:date="2020-06-26T15:43:00Z">
              <w:rPr>
                <w:rFonts w:ascii="Open Sans Light" w:eastAsia="Open Sans Light" w:hAnsi="Open Sans Light" w:cs="Open Sans Light"/>
                <w:color w:val="1A1816"/>
                <w:lang w:val="it-IT"/>
              </w:rPr>
            </w:rPrChange>
          </w:rPr>
          <w:t>Componenti</w:t>
        </w:r>
        <w:r w:rsidRPr="002170E2">
          <w:rPr>
            <w:rFonts w:asciiTheme="majorHAnsi" w:hAnsiTheme="majorHAnsi" w:cstheme="majorHAnsi"/>
            <w:lang w:val="it-IT"/>
            <w:rPrChange w:id="414" w:author="CARAGNULO Vincenzo" w:date="2020-06-26T15:43:00Z">
              <w:rPr>
                <w:rFonts w:ascii="Open Sans Light" w:eastAsia="Open Sans Light" w:hAnsi="Open Sans Light" w:cs="Open Sans Light"/>
                <w:color w:val="1A1816"/>
                <w:lang w:val="it-IT"/>
              </w:rPr>
            </w:rPrChange>
          </w:rPr>
          <w:t xml:space="preserve">: sono i "pezzi del puzzle" e il loro assemblaggio costruisce una pagina web. Sono dei blocchi di codice HTML estesi, riempiti, modificati e potenziati da codice </w:t>
        </w:r>
        <w:proofErr w:type="spellStart"/>
        <w:r w:rsidRPr="002170E2">
          <w:rPr>
            <w:rFonts w:asciiTheme="majorHAnsi" w:hAnsiTheme="majorHAnsi" w:cstheme="majorHAnsi"/>
            <w:lang w:val="it-IT"/>
            <w:rPrChange w:id="415" w:author="CARAGNULO Vincenzo" w:date="2020-06-26T15:43:00Z">
              <w:rPr>
                <w:rFonts w:ascii="Open Sans Light" w:eastAsia="Open Sans Light" w:hAnsi="Open Sans Light" w:cs="Open Sans Light"/>
                <w:color w:val="1A1816"/>
                <w:lang w:val="it-IT"/>
              </w:rPr>
            </w:rPrChange>
          </w:rPr>
          <w:t>TypeScript</w:t>
        </w:r>
        <w:proofErr w:type="spellEnd"/>
        <w:r w:rsidRPr="002170E2">
          <w:rPr>
            <w:rFonts w:asciiTheme="majorHAnsi" w:hAnsiTheme="majorHAnsi" w:cstheme="majorHAnsi"/>
            <w:lang w:val="it-IT"/>
            <w:rPrChange w:id="416" w:author="CARAGNULO Vincenzo" w:date="2020-06-26T15:43:00Z">
              <w:rPr>
                <w:rFonts w:ascii="Open Sans Light" w:eastAsia="Open Sans Light" w:hAnsi="Open Sans Light" w:cs="Open Sans Light"/>
                <w:color w:val="1A1816"/>
                <w:lang w:val="it-IT"/>
              </w:rPr>
            </w:rPrChange>
          </w:rPr>
          <w:t>, con la responsabilità di visualizzare i dati ricevuti dal server e gestire correttamente le interazioni con l’utente.</w:t>
        </w:r>
        <w:del w:id="417" w:author="LAGROTTERIA Domenico" w:date="2020-07-01T23:13:00Z">
          <w:r w:rsidRPr="002170E2">
            <w:rPr>
              <w:rFonts w:asciiTheme="majorHAnsi" w:hAnsiTheme="majorHAnsi" w:cstheme="majorHAnsi"/>
              <w:lang w:val="it-IT"/>
              <w:rPrChange w:id="418" w:author="CARAGNULO Vincenzo" w:date="2020-06-26T15:43:00Z">
                <w:rPr>
                  <w:rFonts w:ascii="Open Sans Light" w:eastAsia="Open Sans Light" w:hAnsi="Open Sans Light" w:cs="Open Sans Light"/>
                  <w:color w:val="1A1816"/>
                  <w:lang w:val="it-IT"/>
                </w:rPr>
              </w:rPrChange>
            </w:rPr>
            <w:delText xml:space="preserve"> Un’applicazione Angular è costruita a partire da diversi component, strutturati in maniera gerarchica. Questo modello permette un facile ed efficace riutilizzo del codice, permettendo di assemblare view diverse a partire da componenti uguali. Ogni componente ha un ciclo di vita, osservabile in figura, con otto eventi ad esso collegati tramite i quali l’utente può interagire e modellare il comportamento desiderato dell’applicazione</w:delText>
          </w:r>
        </w:del>
        <w:r w:rsidRPr="002170E2">
          <w:rPr>
            <w:rFonts w:asciiTheme="majorHAnsi" w:hAnsiTheme="majorHAnsi" w:cstheme="majorHAnsi"/>
            <w:lang w:val="it-IT"/>
            <w:rPrChange w:id="419" w:author="CARAGNULO Vincenzo" w:date="2020-06-26T15:43:00Z">
              <w:rPr>
                <w:rFonts w:ascii="Open Sans Light" w:eastAsia="Open Sans Light" w:hAnsi="Open Sans Light" w:cs="Open Sans Light"/>
                <w:color w:val="1A1816"/>
                <w:lang w:val="it-IT"/>
              </w:rPr>
            </w:rPrChange>
          </w:rPr>
          <w:t>.</w:t>
        </w:r>
      </w:ins>
    </w:p>
    <w:p w14:paraId="2DC1110D" w14:textId="77777777" w:rsidR="00E46378" w:rsidRPr="002170E2" w:rsidRDefault="00E46378" w:rsidP="00E46378">
      <w:pPr>
        <w:keepNext/>
        <w:spacing w:line="257" w:lineRule="auto"/>
        <w:jc w:val="center"/>
        <w:rPr>
          <w:ins w:id="420" w:author="CARAGNULO Vincenzo" w:date="2020-06-26T15:42:00Z"/>
          <w:lang w:val="it-IT"/>
          <w:rPrChange w:id="421" w:author="CARAGNULO Vincenzo" w:date="2020-06-26T15:43:00Z">
            <w:rPr>
              <w:ins w:id="422" w:author="CARAGNULO Vincenzo" w:date="2020-06-26T15:42:00Z"/>
            </w:rPr>
          </w:rPrChange>
        </w:rPr>
        <w:pPrChange w:id="423" w:author="CARAGNULO Vincenzo" w:date="2020-06-26T15:42:00Z">
          <w:pPr>
            <w:spacing w:line="257" w:lineRule="auto"/>
            <w:jc w:val="center"/>
          </w:pPr>
        </w:pPrChange>
      </w:pPr>
      <w:ins w:id="424" w:author="CARAGNULO Vincenzo" w:date="2020-06-26T14:37:00Z">
        <w:r w:rsidRPr="002170E2">
          <w:rPr>
            <w:noProof/>
            <w:lang w:val="it-IT"/>
            <w:rPrChange w:id="425" w:author="CARAGNULO Vincenzo" w:date="2020-06-26T15:43:00Z">
              <w:rPr>
                <w:noProof/>
              </w:rPr>
            </w:rPrChange>
          </w:rPr>
          <w:lastRenderedPageBreak/>
          <w:drawing>
            <wp:inline distT="0" distB="0" distL="0" distR="0" wp14:anchorId="12233262" wp14:editId="6B50A700">
              <wp:extent cx="3406644" cy="1621132"/>
              <wp:effectExtent l="19050" t="19050" r="22860" b="17780"/>
              <wp:docPr id="1189454245" name="Immagine 1189454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23588" cy="1629195"/>
                      </a:xfrm>
                      <a:prstGeom prst="rect">
                        <a:avLst/>
                      </a:prstGeom>
                      <a:ln>
                        <a:solidFill>
                          <a:schemeClr val="accent2"/>
                        </a:solidFill>
                      </a:ln>
                    </pic:spPr>
                  </pic:pic>
                </a:graphicData>
              </a:graphic>
            </wp:inline>
          </w:drawing>
        </w:r>
      </w:ins>
    </w:p>
    <w:p w14:paraId="62B7E687" w14:textId="77777777" w:rsidR="00E46378" w:rsidRPr="009F527A" w:rsidRDefault="00E46378" w:rsidP="00E46378">
      <w:pPr>
        <w:pStyle w:val="Didascalia"/>
        <w:jc w:val="center"/>
        <w:rPr>
          <w:ins w:id="426" w:author="LAGROTTERIA Domenico" w:date="2020-07-01T23:14:00Z"/>
          <w:lang w:val="it-IT"/>
          <w:rPrChange w:id="427" w:author="CARAGNULO Vincenzo" w:date="2020-07-01T23:21:00Z">
            <w:rPr>
              <w:ins w:id="428" w:author="LAGROTTERIA Domenico" w:date="2020-07-01T23:14:00Z"/>
              <w:rFonts w:asciiTheme="majorHAnsi" w:hAnsiTheme="majorHAnsi" w:cstheme="majorHAnsi"/>
              <w:b/>
              <w:bCs/>
              <w:lang w:val="it-IT"/>
            </w:rPr>
          </w:rPrChange>
        </w:rPr>
      </w:pPr>
      <w:ins w:id="429" w:author="CARAGNULO Vincenzo" w:date="2020-06-26T15:42:00Z">
        <w:r w:rsidRPr="002170E2">
          <w:rPr>
            <w:lang w:val="it-IT"/>
            <w:rPrChange w:id="430" w:author="CARAGNULO Vincenzo" w:date="2020-06-26T15:43:00Z">
              <w:rPr/>
            </w:rPrChange>
          </w:rPr>
          <w:t xml:space="preserve">Figure </w:t>
        </w:r>
        <w:r w:rsidRPr="002170E2">
          <w:rPr>
            <w:lang w:val="it-IT"/>
            <w:rPrChange w:id="431" w:author="CARAGNULO Vincenzo" w:date="2020-06-26T15:43:00Z">
              <w:rPr/>
            </w:rPrChange>
          </w:rPr>
          <w:fldChar w:fldCharType="begin"/>
        </w:r>
        <w:r w:rsidRPr="002170E2">
          <w:rPr>
            <w:lang w:val="it-IT"/>
            <w:rPrChange w:id="432" w:author="CARAGNULO Vincenzo" w:date="2020-06-26T15:43:00Z">
              <w:rPr/>
            </w:rPrChange>
          </w:rPr>
          <w:instrText xml:space="preserve"> SEQ Figure \* ARABIC </w:instrText>
        </w:r>
      </w:ins>
      <w:r w:rsidRPr="002170E2">
        <w:rPr>
          <w:lang w:val="it-IT"/>
          <w:rPrChange w:id="433" w:author="CARAGNULO Vincenzo" w:date="2020-06-26T15:43:00Z">
            <w:rPr/>
          </w:rPrChange>
        </w:rPr>
        <w:fldChar w:fldCharType="separate"/>
      </w:r>
      <w:ins w:id="434" w:author="CARAGNULO Vincenzo" w:date="2020-06-26T16:30:00Z">
        <w:r>
          <w:rPr>
            <w:noProof/>
            <w:lang w:val="it-IT"/>
          </w:rPr>
          <w:t>3</w:t>
        </w:r>
      </w:ins>
      <w:ins w:id="435" w:author="CARAGNULO Vincenzo" w:date="2020-06-26T15:42:00Z">
        <w:r w:rsidRPr="002170E2">
          <w:rPr>
            <w:lang w:val="it-IT"/>
            <w:rPrChange w:id="436" w:author="CARAGNULO Vincenzo" w:date="2020-06-26T15:43:00Z">
              <w:rPr/>
            </w:rPrChange>
          </w:rPr>
          <w:fldChar w:fldCharType="end"/>
        </w:r>
        <w:r w:rsidRPr="002170E2">
          <w:rPr>
            <w:lang w:val="it-IT"/>
            <w:rPrChange w:id="437" w:author="CARAGNULO Vincenzo" w:date="2020-06-26T15:43:00Z">
              <w:rPr/>
            </w:rPrChange>
          </w:rPr>
          <w:t xml:space="preserve"> - Ciclo di vita di un component ed interazione con il </w:t>
        </w:r>
      </w:ins>
      <w:ins w:id="438" w:author="CARAGNULO Vincenzo" w:date="2020-07-01T23:20:00Z">
        <w:r>
          <w:rPr>
            <w:lang w:val="it-IT"/>
          </w:rPr>
          <w:t>DOM</w:t>
        </w:r>
      </w:ins>
    </w:p>
    <w:p w14:paraId="4413BBD5" w14:textId="77777777" w:rsidR="00E46378" w:rsidRDefault="00E46378" w:rsidP="00E46378">
      <w:pPr>
        <w:spacing w:before="0" w:after="160" w:line="259" w:lineRule="auto"/>
        <w:jc w:val="left"/>
        <w:rPr>
          <w:rFonts w:asciiTheme="majorHAnsi" w:hAnsiTheme="majorHAnsi" w:cstheme="majorHAnsi"/>
          <w:b/>
          <w:bCs/>
          <w:lang w:val="it-IT"/>
        </w:rPr>
      </w:pPr>
      <w:r>
        <w:rPr>
          <w:rFonts w:asciiTheme="majorHAnsi" w:hAnsiTheme="majorHAnsi" w:cstheme="majorHAnsi"/>
          <w:b/>
          <w:bCs/>
          <w:lang w:val="it-IT"/>
        </w:rPr>
        <w:br w:type="page"/>
      </w:r>
    </w:p>
    <w:p w14:paraId="4419BEB5" w14:textId="77777777" w:rsidR="00E46378" w:rsidRPr="00000F20" w:rsidRDefault="00E46378" w:rsidP="00E46378">
      <w:pPr>
        <w:rPr>
          <w:ins w:id="439" w:author="CARAGNULO Vincenzo" w:date="2020-06-26T14:37:00Z"/>
          <w:rFonts w:asciiTheme="majorHAnsi" w:hAnsiTheme="majorHAnsi" w:cstheme="majorHAnsi"/>
          <w:lang w:val="it-IT"/>
          <w:rPrChange w:id="440" w:author="CARAGNULO Vincenzo" w:date="2020-06-26T15:45:00Z">
            <w:rPr>
              <w:ins w:id="441" w:author="CARAGNULO Vincenzo" w:date="2020-06-26T14:37:00Z"/>
              <w:rFonts w:ascii="Open Sans Light" w:eastAsia="Open Sans Light" w:hAnsi="Open Sans Light" w:cs="Open Sans Light"/>
              <w:color w:val="1A1816"/>
            </w:rPr>
          </w:rPrChange>
        </w:rPr>
        <w:pPrChange w:id="442" w:author="CARAGNULO Vincenzo" w:date="2020-06-26T15:45:00Z">
          <w:pPr>
            <w:ind w:left="-360"/>
          </w:pPr>
        </w:pPrChange>
      </w:pPr>
      <w:ins w:id="443" w:author="CARAGNULO Vincenzo" w:date="2020-06-26T14:37:00Z">
        <w:r w:rsidRPr="00DF7F1B">
          <w:rPr>
            <w:rFonts w:asciiTheme="majorHAnsi" w:hAnsiTheme="majorHAnsi" w:cstheme="majorHAnsi"/>
            <w:b/>
            <w:lang w:val="it-IT"/>
            <w:rPrChange w:id="444" w:author="CARAGNULO Vincenzo" w:date="2020-06-26T15:45:00Z">
              <w:rPr>
                <w:rFonts w:ascii="Open Sans Light" w:eastAsia="Open Sans Light" w:hAnsi="Open Sans Light" w:cs="Open Sans Light"/>
                <w:color w:val="1A1816"/>
                <w:lang w:val="it-IT"/>
              </w:rPr>
            </w:rPrChange>
          </w:rPr>
          <w:lastRenderedPageBreak/>
          <w:t>Servizi</w:t>
        </w:r>
        <w:r w:rsidRPr="00000F20">
          <w:rPr>
            <w:rFonts w:asciiTheme="majorHAnsi" w:hAnsiTheme="majorHAnsi" w:cstheme="majorHAnsi"/>
            <w:lang w:val="it-IT"/>
            <w:rPrChange w:id="445" w:author="CARAGNULO Vincenzo" w:date="2020-06-26T15:45:00Z">
              <w:rPr>
                <w:rFonts w:ascii="Open Sans Light" w:eastAsia="Open Sans Light" w:hAnsi="Open Sans Light" w:cs="Open Sans Light"/>
                <w:color w:val="1A1816"/>
                <w:lang w:val="it-IT"/>
              </w:rPr>
            </w:rPrChange>
          </w:rPr>
          <w:t xml:space="preserve">: un service è un insieme di funzionalità di cui l’applicazione necessita. È utilizzato per il reperimento dei dati dal server, la gestione degli errori, lo scambio di dati tra component. </w:t>
        </w:r>
        <w:del w:id="446" w:author="LAGROTTERIA Domenico" w:date="2020-07-01T23:14:00Z">
          <w:r w:rsidRPr="00000F20">
            <w:rPr>
              <w:rFonts w:asciiTheme="majorHAnsi" w:hAnsiTheme="majorHAnsi" w:cstheme="majorHAnsi"/>
              <w:lang w:val="it-IT"/>
              <w:rPrChange w:id="447" w:author="CARAGNULO Vincenzo" w:date="2020-06-26T15:45:00Z">
                <w:rPr>
                  <w:rFonts w:ascii="Open Sans Light" w:eastAsia="Open Sans Light" w:hAnsi="Open Sans Light" w:cs="Open Sans Light"/>
                  <w:color w:val="1A1816"/>
                  <w:lang w:val="it-IT"/>
                </w:rPr>
              </w:rPrChange>
            </w:rPr>
            <w:delText xml:space="preserve">Il componente abilita la presentazione dei contenuti e l’interazione con l’utente, mentre il modo in cui sono ottenuti e manipolati i dati è responsabilità dei servizi, che possono anche fungere da store locale dei dati che non necessitano di interazioni con il server. </w:delText>
          </w:r>
        </w:del>
      </w:ins>
    </w:p>
    <w:p w14:paraId="2AB607E9" w14:textId="77777777" w:rsidR="00E46378" w:rsidRDefault="00E46378" w:rsidP="00E46378">
      <w:pPr>
        <w:keepNext/>
        <w:spacing w:line="257" w:lineRule="auto"/>
        <w:jc w:val="center"/>
        <w:rPr>
          <w:ins w:id="448" w:author="CARAGNULO Vincenzo" w:date="2020-06-26T15:46:00Z"/>
        </w:rPr>
        <w:pPrChange w:id="449" w:author="CARAGNULO Vincenzo" w:date="2020-06-26T15:46:00Z">
          <w:pPr>
            <w:spacing w:line="257" w:lineRule="auto"/>
            <w:jc w:val="center"/>
          </w:pPr>
        </w:pPrChange>
      </w:pPr>
      <w:ins w:id="450" w:author="LAGROTTERIA Domenico" w:date="2020-07-01T23:16:00Z">
        <w:r w:rsidRPr="002170E2">
          <w:rPr>
            <w:noProof/>
            <w:lang w:val="it-IT"/>
            <w:rPrChange w:id="451" w:author="CARAGNULO Vincenzo" w:date="2020-06-26T15:43:00Z">
              <w:rPr>
                <w:noProof/>
              </w:rPr>
            </w:rPrChange>
          </w:rPr>
          <w:drawing>
            <wp:inline distT="0" distB="0" distL="0" distR="0" wp14:anchorId="10239D32" wp14:editId="415233BF">
              <wp:extent cx="2432050" cy="1226142"/>
              <wp:effectExtent l="19050" t="19050" r="25400" b="1270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7619" cy="1244075"/>
                      </a:xfrm>
                      <a:prstGeom prst="rect">
                        <a:avLst/>
                      </a:prstGeom>
                      <a:ln>
                        <a:solidFill>
                          <a:schemeClr val="accent2"/>
                        </a:solidFill>
                      </a:ln>
                    </pic:spPr>
                  </pic:pic>
                </a:graphicData>
              </a:graphic>
            </wp:inline>
          </w:drawing>
        </w:r>
        <w:r w:rsidRPr="00BF6AE6">
          <w:rPr>
            <w:noProof/>
            <w:lang w:val="it-IT"/>
            <w:rPrChange w:id="452" w:author="CARAGNULO Vincenzo" w:date="2020-06-26T15:47:00Z">
              <w:rPr>
                <w:noProof/>
              </w:rPr>
            </w:rPrChange>
          </w:rPr>
          <w:drawing>
            <wp:inline distT="0" distB="0" distL="0" distR="0" wp14:anchorId="09980327" wp14:editId="27BD9DB3">
              <wp:extent cx="2620800" cy="1224000"/>
              <wp:effectExtent l="19050" t="19050" r="27305" b="146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20800" cy="1224000"/>
                      </a:xfrm>
                      <a:prstGeom prst="rect">
                        <a:avLst/>
                      </a:prstGeom>
                      <a:ln>
                        <a:solidFill>
                          <a:schemeClr val="accent2"/>
                        </a:solidFill>
                      </a:ln>
                    </pic:spPr>
                  </pic:pic>
                </a:graphicData>
              </a:graphic>
            </wp:inline>
          </w:drawing>
        </w:r>
      </w:ins>
      <w:ins w:id="453" w:author="CARAGNULO Vincenzo" w:date="2020-06-26T14:37:00Z">
        <w:del w:id="454" w:author="LAGROTTERIA Domenico" w:date="2020-07-01T23:17:00Z">
          <w:r w:rsidRPr="002170E2" w:rsidDel="00DF7F1B">
            <w:rPr>
              <w:noProof/>
              <w:lang w:val="it-IT"/>
              <w:rPrChange w:id="455" w:author="CARAGNULO Vincenzo" w:date="2020-06-26T15:43:00Z">
                <w:rPr>
                  <w:noProof/>
                </w:rPr>
              </w:rPrChange>
            </w:rPr>
            <w:drawing>
              <wp:inline distT="0" distB="0" distL="0" distR="0" wp14:anchorId="3057AE26" wp14:editId="2EC0C4A4">
                <wp:extent cx="2393950" cy="1206933"/>
                <wp:effectExtent l="19050" t="19050" r="25400" b="12700"/>
                <wp:docPr id="2036000800" name="Immagine 203600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1389" cy="1230850"/>
                        </a:xfrm>
                        <a:prstGeom prst="rect">
                          <a:avLst/>
                        </a:prstGeom>
                        <a:ln>
                          <a:solidFill>
                            <a:schemeClr val="accent2"/>
                          </a:solidFill>
                        </a:ln>
                      </pic:spPr>
                    </pic:pic>
                  </a:graphicData>
                </a:graphic>
              </wp:inline>
            </w:drawing>
          </w:r>
        </w:del>
      </w:ins>
    </w:p>
    <w:p w14:paraId="245A4D8A" w14:textId="77777777" w:rsidR="00E46378" w:rsidRPr="002170E2" w:rsidRDefault="00E46378" w:rsidP="00E46378">
      <w:pPr>
        <w:pStyle w:val="Didascalia"/>
        <w:jc w:val="center"/>
        <w:rPr>
          <w:ins w:id="456" w:author="CARAGNULO Vincenzo" w:date="2020-06-26T14:37:00Z"/>
          <w:lang w:val="it-IT"/>
          <w:rPrChange w:id="457" w:author="CARAGNULO Vincenzo" w:date="2020-06-26T15:43:00Z">
            <w:rPr>
              <w:ins w:id="458" w:author="CARAGNULO Vincenzo" w:date="2020-06-26T14:37:00Z"/>
            </w:rPr>
          </w:rPrChange>
        </w:rPr>
        <w:pPrChange w:id="459" w:author="CARAGNULO Vincenzo" w:date="2020-06-26T15:46:00Z">
          <w:pPr>
            <w:spacing w:line="257" w:lineRule="auto"/>
            <w:jc w:val="center"/>
          </w:pPr>
        </w:pPrChange>
      </w:pPr>
      <w:ins w:id="460" w:author="CARAGNULO Vincenzo" w:date="2020-06-26T15:46:00Z">
        <w:r w:rsidRPr="00E44FD5">
          <w:rPr>
            <w:lang w:val="it-IT"/>
            <w:rPrChange w:id="461" w:author="CARAGNULO Vincenzo" w:date="2020-06-26T15:46:00Z">
              <w:rPr>
                <w:i/>
                <w:iCs/>
              </w:rPr>
            </w:rPrChange>
          </w:rPr>
          <w:t xml:space="preserve">Figure </w:t>
        </w:r>
        <w:r>
          <w:fldChar w:fldCharType="begin"/>
        </w:r>
        <w:r w:rsidRPr="00E44FD5">
          <w:rPr>
            <w:lang w:val="it-IT"/>
            <w:rPrChange w:id="462" w:author="CARAGNULO Vincenzo" w:date="2020-06-26T15:46:00Z">
              <w:rPr>
                <w:i/>
                <w:iCs/>
              </w:rPr>
            </w:rPrChange>
          </w:rPr>
          <w:instrText xml:space="preserve"> SEQ Figure \* ARABIC </w:instrText>
        </w:r>
      </w:ins>
      <w:r>
        <w:fldChar w:fldCharType="separate"/>
      </w:r>
      <w:ins w:id="463" w:author="CARAGNULO Vincenzo" w:date="2020-06-26T16:30:00Z">
        <w:r>
          <w:rPr>
            <w:noProof/>
            <w:lang w:val="it-IT"/>
          </w:rPr>
          <w:t>4</w:t>
        </w:r>
      </w:ins>
      <w:ins w:id="464" w:author="CARAGNULO Vincenzo" w:date="2020-06-26T15:46:00Z">
        <w:r>
          <w:fldChar w:fldCharType="end"/>
        </w:r>
        <w:r w:rsidRPr="00E44FD5">
          <w:rPr>
            <w:lang w:val="it-IT"/>
            <w:rPrChange w:id="465" w:author="CARAGNULO Vincenzo" w:date="2020-06-26T15:46:00Z">
              <w:rPr>
                <w:i/>
                <w:iCs/>
              </w:rPr>
            </w:rPrChange>
          </w:rPr>
          <w:t xml:space="preserve"> - Funzionamento di un component di </w:t>
        </w:r>
        <w:proofErr w:type="spellStart"/>
        <w:r w:rsidRPr="00E44FD5">
          <w:rPr>
            <w:lang w:val="it-IT"/>
            <w:rPrChange w:id="466" w:author="CARAGNULO Vincenzo" w:date="2020-06-26T15:46:00Z">
              <w:rPr>
                <w:i/>
                <w:iCs/>
              </w:rPr>
            </w:rPrChange>
          </w:rPr>
          <w:t>Angular</w:t>
        </w:r>
        <w:proofErr w:type="spellEnd"/>
        <w:r w:rsidRPr="00E44FD5">
          <w:rPr>
            <w:lang w:val="it-IT"/>
            <w:rPrChange w:id="467" w:author="CARAGNULO Vincenzo" w:date="2020-06-26T15:46:00Z">
              <w:rPr>
                <w:i/>
                <w:iCs/>
              </w:rPr>
            </w:rPrChange>
          </w:rPr>
          <w:t xml:space="preserve"> con servizio iniettato</w:t>
        </w:r>
      </w:ins>
    </w:p>
    <w:p w14:paraId="375D5D15" w14:textId="77777777" w:rsidR="00E46378" w:rsidRPr="001616B2" w:rsidRDefault="00E46378" w:rsidP="00E46378">
      <w:pPr>
        <w:rPr>
          <w:rStyle w:val="normaltextrun"/>
          <w:rFonts w:asciiTheme="majorHAnsi" w:eastAsia="Questrial" w:hAnsiTheme="majorHAnsi" w:cstheme="majorHAnsi"/>
          <w:lang w:val="it-IT" w:eastAsia="it-IT"/>
        </w:rPr>
      </w:pPr>
      <w:ins w:id="468" w:author="CARAGNULO Vincenzo" w:date="2020-06-26T15:47:00Z">
        <w:del w:id="469" w:author="LAGROTTERIA Domenico" w:date="2020-07-01T23:17:00Z">
          <w:r w:rsidRPr="001616B2">
            <w:rPr>
              <w:rStyle w:val="normaltextrun"/>
              <w:rFonts w:asciiTheme="majorHAnsi" w:eastAsia="Questrial" w:hAnsiTheme="majorHAnsi" w:cstheme="majorHAnsi"/>
              <w:lang w:val="it-IT" w:eastAsia="it-IT"/>
              <w:rPrChange w:id="470" w:author="CARAGNULO Vincenzo" w:date="2020-06-26T15:47:00Z">
                <w:rPr/>
              </w:rPrChange>
            </w:rPr>
            <w:delText xml:space="preserve">Figure </w:delText>
          </w:r>
          <w:r w:rsidRPr="00581C57">
            <w:rPr>
              <w:rStyle w:val="normaltextrun"/>
              <w:rFonts w:asciiTheme="majorHAnsi" w:eastAsia="Questrial" w:hAnsiTheme="majorHAnsi" w:cstheme="majorHAnsi"/>
              <w:lang w:eastAsia="it-IT"/>
              <w:rPrChange w:id="471" w:author="CARAGNULO Vincenzo" w:date="2020-06-26T15:47:00Z">
                <w:rPr/>
              </w:rPrChange>
            </w:rPr>
            <w:fldChar w:fldCharType="begin"/>
          </w:r>
          <w:r w:rsidRPr="001616B2">
            <w:rPr>
              <w:rStyle w:val="normaltextrun"/>
              <w:rFonts w:asciiTheme="majorHAnsi" w:eastAsia="Questrial" w:hAnsiTheme="majorHAnsi" w:cstheme="majorHAnsi"/>
              <w:lang w:val="it-IT" w:eastAsia="it-IT"/>
              <w:rPrChange w:id="472" w:author="CARAGNULO Vincenzo" w:date="2020-06-26T15:47:00Z">
                <w:rPr/>
              </w:rPrChange>
            </w:rPr>
            <w:delInstrText xml:space="preserve"> SEQ Figure \* ARABIC </w:delInstrText>
          </w:r>
        </w:del>
      </w:ins>
      <w:del w:id="473" w:author="LAGROTTERIA Domenico" w:date="2020-07-01T23:17:00Z">
        <w:r w:rsidRPr="00581C57">
          <w:rPr>
            <w:rStyle w:val="normaltextrun"/>
            <w:rFonts w:asciiTheme="majorHAnsi" w:eastAsia="Questrial" w:hAnsiTheme="majorHAnsi" w:cstheme="majorHAnsi"/>
            <w:lang w:eastAsia="it-IT"/>
            <w:rPrChange w:id="474" w:author="CARAGNULO Vincenzo" w:date="2020-06-26T15:47:00Z">
              <w:rPr/>
            </w:rPrChange>
          </w:rPr>
          <w:fldChar w:fldCharType="separate"/>
        </w:r>
      </w:del>
      <w:ins w:id="475" w:author="CARAGNULO Vincenzo" w:date="2020-06-26T16:30:00Z">
        <w:del w:id="476" w:author="LAGROTTERIA Domenico" w:date="2020-07-01T23:17:00Z">
          <w:r w:rsidRPr="001616B2">
            <w:rPr>
              <w:rStyle w:val="normaltextrun"/>
              <w:rFonts w:asciiTheme="majorHAnsi" w:eastAsia="Questrial" w:hAnsiTheme="majorHAnsi" w:cstheme="majorHAnsi"/>
              <w:lang w:val="it-IT" w:eastAsia="it-IT"/>
            </w:rPr>
            <w:delText>5</w:delText>
          </w:r>
        </w:del>
      </w:ins>
      <w:ins w:id="477" w:author="CARAGNULO Vincenzo" w:date="2020-06-26T15:47:00Z">
        <w:del w:id="478" w:author="LAGROTTERIA Domenico" w:date="2020-07-01T23:17:00Z">
          <w:r w:rsidRPr="00581C57">
            <w:rPr>
              <w:rStyle w:val="normaltextrun"/>
              <w:rFonts w:asciiTheme="majorHAnsi" w:eastAsia="Questrial" w:hAnsiTheme="majorHAnsi" w:cstheme="majorHAnsi"/>
              <w:lang w:eastAsia="it-IT"/>
              <w:rPrChange w:id="479" w:author="CARAGNULO Vincenzo" w:date="2020-06-26T15:47:00Z">
                <w:rPr/>
              </w:rPrChange>
            </w:rPr>
            <w:fldChar w:fldCharType="end"/>
          </w:r>
          <w:r w:rsidRPr="001616B2">
            <w:rPr>
              <w:rStyle w:val="normaltextrun"/>
              <w:rFonts w:asciiTheme="majorHAnsi" w:eastAsia="Questrial" w:hAnsiTheme="majorHAnsi" w:cstheme="majorHAnsi"/>
              <w:lang w:val="it-IT" w:eastAsia="it-IT"/>
              <w:rPrChange w:id="480" w:author="CARAGNULO Vincenzo" w:date="2020-06-26T15:47:00Z">
                <w:rPr/>
              </w:rPrChange>
            </w:rPr>
            <w:delText xml:space="preserve"> - Dependency injection di servizi nei componenti</w:delText>
          </w:r>
        </w:del>
      </w:ins>
    </w:p>
    <w:p w14:paraId="13C8C014" w14:textId="77777777" w:rsidR="00E46378" w:rsidRPr="00581C57" w:rsidDel="00DF7F1B" w:rsidRDefault="00E46378" w:rsidP="00E46378">
      <w:pPr>
        <w:pStyle w:val="Didascalia"/>
        <w:jc w:val="center"/>
        <w:rPr>
          <w:ins w:id="481" w:author="CARAGNULO Vincenzo" w:date="2020-06-26T14:37:00Z"/>
          <w:del w:id="482" w:author="LAGROTTERIA Domenico" w:date="2020-07-01T23:17:00Z"/>
          <w:rStyle w:val="normaltextrun"/>
          <w:rFonts w:eastAsia="Questrial" w:cstheme="majorHAnsi"/>
          <w:lang w:eastAsia="it-IT"/>
          <w:rPrChange w:id="483" w:author="CARAGNULO Vincenzo" w:date="2020-06-26T15:47:00Z">
            <w:rPr>
              <w:ins w:id="484" w:author="CARAGNULO Vincenzo" w:date="2020-06-26T14:37:00Z"/>
              <w:del w:id="485" w:author="LAGROTTERIA Domenico" w:date="2020-07-01T23:17:00Z"/>
            </w:rPr>
          </w:rPrChange>
        </w:rPr>
        <w:pPrChange w:id="486" w:author="CARAGNULO Vincenzo" w:date="2020-06-26T15:47:00Z">
          <w:pPr>
            <w:pStyle w:val="Titolo1"/>
            <w:jc w:val="center"/>
          </w:pPr>
        </w:pPrChange>
      </w:pPr>
    </w:p>
    <w:p w14:paraId="177D83C1" w14:textId="77777777" w:rsidR="00E46378" w:rsidRPr="00CC09EB" w:rsidDel="00004E6C" w:rsidRDefault="00E46378" w:rsidP="00E46378">
      <w:pPr>
        <w:pStyle w:val="Titolo3"/>
        <w:rPr>
          <w:ins w:id="487" w:author="CARAGNULO Vincenzo" w:date="2020-06-26T16:27:00Z"/>
          <w:del w:id="488" w:author="LAGROTTERIA Domenico" w:date="2020-07-01T23:29:00Z"/>
        </w:rPr>
        <w:pPrChange w:id="489" w:author="CARAGNULO Vincenzo" w:date="2020-06-26T16:27:00Z">
          <w:pPr>
            <w:pStyle w:val="Titolo1"/>
            <w:keepLines/>
            <w:numPr>
              <w:ilvl w:val="1"/>
              <w:numId w:val="64"/>
            </w:numPr>
            <w:tabs>
              <w:tab w:val="clear" w:pos="432"/>
              <w:tab w:val="clear" w:pos="567"/>
              <w:tab w:val="num" w:pos="360"/>
            </w:tabs>
            <w:ind w:left="1710" w:hanging="576"/>
          </w:pPr>
        </w:pPrChange>
      </w:pPr>
    </w:p>
    <w:p w14:paraId="45343757" w14:textId="77777777" w:rsidR="00E46378" w:rsidRPr="000C01DD" w:rsidRDefault="00E46378" w:rsidP="00E46378">
      <w:pPr>
        <w:rPr>
          <w:ins w:id="490" w:author="LAGROTTERIA Domenico" w:date="2020-07-01T23:20:00Z"/>
          <w:rStyle w:val="normaltextrun"/>
          <w:rFonts w:asciiTheme="majorHAnsi" w:eastAsia="Questrial" w:hAnsiTheme="majorHAnsi" w:cstheme="majorHAnsi"/>
          <w:lang w:val="it-IT" w:eastAsia="it-IT"/>
        </w:rPr>
      </w:pPr>
      <w:ins w:id="491" w:author="CARAGNULO Vincenzo" w:date="2020-06-26T16:27:00Z">
        <w:r w:rsidRPr="00136172">
          <w:rPr>
            <w:rStyle w:val="normaltextrun"/>
            <w:rFonts w:asciiTheme="majorHAnsi" w:eastAsia="Questrial" w:hAnsiTheme="majorHAnsi" w:cstheme="majorHAnsi"/>
            <w:lang w:eastAsia="it-IT"/>
            <w:rPrChange w:id="492" w:author="LAGROTTERIA Domenico" w:date="2020-07-01T14:49:00Z">
              <w:rPr>
                <w:rFonts w:ascii="Open Sans Light" w:eastAsia="Open Sans Light" w:hAnsi="Open Sans Light" w:cs="Open Sans Light"/>
                <w:color w:val="1A1816"/>
                <w:lang w:val="it-IT"/>
              </w:rPr>
            </w:rPrChange>
          </w:rPr>
          <w:t xml:space="preserve">Angular segue </w:t>
        </w:r>
        <w:proofErr w:type="spellStart"/>
        <w:r w:rsidRPr="00136172">
          <w:rPr>
            <w:rStyle w:val="normaltextrun"/>
            <w:rFonts w:asciiTheme="majorHAnsi" w:eastAsia="Questrial" w:hAnsiTheme="majorHAnsi" w:cstheme="majorHAnsi"/>
            <w:lang w:eastAsia="it-IT"/>
            <w:rPrChange w:id="493" w:author="LAGROTTERIA Domenico" w:date="2020-07-01T14:49:00Z">
              <w:rPr>
                <w:rFonts w:ascii="Open Sans Light" w:eastAsia="Open Sans Light" w:hAnsi="Open Sans Light" w:cs="Open Sans Light"/>
                <w:color w:val="1A1816"/>
                <w:lang w:val="it-IT"/>
              </w:rPr>
            </w:rPrChange>
          </w:rPr>
          <w:t>molti</w:t>
        </w:r>
        <w:proofErr w:type="spellEnd"/>
        <w:r w:rsidRPr="00136172">
          <w:rPr>
            <w:rStyle w:val="normaltextrun"/>
            <w:rFonts w:asciiTheme="majorHAnsi" w:eastAsia="Questrial" w:hAnsiTheme="majorHAnsi" w:cstheme="majorHAnsi"/>
            <w:lang w:eastAsia="it-IT"/>
            <w:rPrChange w:id="494"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495" w:author="LAGROTTERIA Domenico" w:date="2020-07-01T14:49:00Z">
              <w:rPr>
                <w:rFonts w:ascii="Open Sans Light" w:eastAsia="Open Sans Light" w:hAnsi="Open Sans Light" w:cs="Open Sans Light"/>
                <w:color w:val="1A1816"/>
                <w:lang w:val="it-IT"/>
              </w:rPr>
            </w:rPrChange>
          </w:rPr>
          <w:t>dei</w:t>
        </w:r>
        <w:proofErr w:type="spellEnd"/>
        <w:r w:rsidRPr="00136172">
          <w:rPr>
            <w:rStyle w:val="normaltextrun"/>
            <w:rFonts w:asciiTheme="majorHAnsi" w:eastAsia="Questrial" w:hAnsiTheme="majorHAnsi" w:cstheme="majorHAnsi"/>
            <w:lang w:eastAsia="it-IT"/>
            <w:rPrChange w:id="496"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497" w:author="LAGROTTERIA Domenico" w:date="2020-07-01T14:49:00Z">
              <w:rPr>
                <w:rFonts w:ascii="Open Sans Light" w:eastAsia="Open Sans Light" w:hAnsi="Open Sans Light" w:cs="Open Sans Light"/>
                <w:color w:val="1A1816"/>
                <w:lang w:val="it-IT"/>
              </w:rPr>
            </w:rPrChange>
          </w:rPr>
          <w:t>principi</w:t>
        </w:r>
        <w:proofErr w:type="spellEnd"/>
        <w:r w:rsidRPr="00136172">
          <w:rPr>
            <w:rStyle w:val="normaltextrun"/>
            <w:rFonts w:asciiTheme="majorHAnsi" w:eastAsia="Questrial" w:hAnsiTheme="majorHAnsi" w:cstheme="majorHAnsi"/>
            <w:lang w:eastAsia="it-IT"/>
            <w:rPrChange w:id="498" w:author="LAGROTTERIA Domenico" w:date="2020-07-01T14:49:00Z">
              <w:rPr>
                <w:rFonts w:ascii="Open Sans Light" w:eastAsia="Open Sans Light" w:hAnsi="Open Sans Light" w:cs="Open Sans Light"/>
                <w:color w:val="1A1816"/>
                <w:lang w:val="it-IT"/>
              </w:rPr>
            </w:rPrChange>
          </w:rPr>
          <w:t xml:space="preserve"> del Model-View-</w:t>
        </w:r>
        <w:proofErr w:type="spellStart"/>
        <w:r w:rsidRPr="00136172">
          <w:rPr>
            <w:rStyle w:val="normaltextrun"/>
            <w:rFonts w:asciiTheme="majorHAnsi" w:eastAsia="Questrial" w:hAnsiTheme="majorHAnsi" w:cstheme="majorHAnsi"/>
            <w:lang w:eastAsia="it-IT"/>
            <w:rPrChange w:id="499" w:author="LAGROTTERIA Domenico" w:date="2020-07-01T14:49:00Z">
              <w:rPr>
                <w:rFonts w:ascii="Open Sans Light" w:eastAsia="Open Sans Light" w:hAnsi="Open Sans Light" w:cs="Open Sans Light"/>
                <w:color w:val="1A1816"/>
                <w:lang w:val="it-IT"/>
              </w:rPr>
            </w:rPrChange>
          </w:rPr>
          <w:t>ViewModel</w:t>
        </w:r>
        <w:proofErr w:type="spellEnd"/>
        <w:r w:rsidRPr="00136172">
          <w:rPr>
            <w:rStyle w:val="normaltextrun"/>
            <w:rFonts w:asciiTheme="majorHAnsi" w:eastAsia="Questrial" w:hAnsiTheme="majorHAnsi" w:cstheme="majorHAnsi"/>
            <w:lang w:eastAsia="it-IT"/>
            <w:rPrChange w:id="500"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501" w:author="LAGROTTERIA Domenico" w:date="2020-07-01T14:49:00Z">
              <w:rPr>
                <w:rFonts w:ascii="Open Sans Light" w:eastAsia="Open Sans Light" w:hAnsi="Open Sans Light" w:cs="Open Sans Light"/>
                <w:color w:val="1A1816"/>
                <w:lang w:val="it-IT"/>
              </w:rPr>
            </w:rPrChange>
          </w:rPr>
          <w:t>Questo</w:t>
        </w:r>
        <w:proofErr w:type="spellEnd"/>
        <w:r w:rsidRPr="00136172">
          <w:rPr>
            <w:rStyle w:val="normaltextrun"/>
            <w:rFonts w:asciiTheme="majorHAnsi" w:eastAsia="Questrial" w:hAnsiTheme="majorHAnsi" w:cstheme="majorHAnsi"/>
            <w:lang w:eastAsia="it-IT"/>
            <w:rPrChange w:id="502" w:author="LAGROTTERIA Domenico" w:date="2020-07-01T14:49:00Z">
              <w:rPr>
                <w:rFonts w:ascii="Open Sans Light" w:eastAsia="Open Sans Light" w:hAnsi="Open Sans Light" w:cs="Open Sans Light"/>
                <w:color w:val="1A1816"/>
                <w:lang w:val="it-IT"/>
              </w:rPr>
            </w:rPrChange>
          </w:rPr>
          <w:t xml:space="preserve"> design pattern è </w:t>
        </w:r>
        <w:proofErr w:type="spellStart"/>
        <w:r w:rsidRPr="00136172">
          <w:rPr>
            <w:rStyle w:val="normaltextrun"/>
            <w:rFonts w:asciiTheme="majorHAnsi" w:eastAsia="Questrial" w:hAnsiTheme="majorHAnsi" w:cstheme="majorHAnsi"/>
            <w:lang w:eastAsia="it-IT"/>
            <w:rPrChange w:id="503" w:author="LAGROTTERIA Domenico" w:date="2020-07-01T14:49:00Z">
              <w:rPr>
                <w:rFonts w:ascii="Open Sans Light" w:eastAsia="Open Sans Light" w:hAnsi="Open Sans Light" w:cs="Open Sans Light"/>
                <w:color w:val="1A1816"/>
                <w:lang w:val="it-IT"/>
              </w:rPr>
            </w:rPrChange>
          </w:rPr>
          <w:t>nato</w:t>
        </w:r>
        <w:proofErr w:type="spellEnd"/>
        <w:r w:rsidRPr="00136172">
          <w:rPr>
            <w:rStyle w:val="normaltextrun"/>
            <w:rFonts w:asciiTheme="majorHAnsi" w:eastAsia="Questrial" w:hAnsiTheme="majorHAnsi" w:cstheme="majorHAnsi"/>
            <w:lang w:eastAsia="it-IT"/>
            <w:rPrChange w:id="504" w:author="LAGROTTERIA Domenico" w:date="2020-07-01T14:49:00Z">
              <w:rPr>
                <w:rFonts w:ascii="Open Sans Light" w:eastAsia="Open Sans Light" w:hAnsi="Open Sans Light" w:cs="Open Sans Light"/>
                <w:color w:val="1A1816"/>
                <w:lang w:val="it-IT"/>
              </w:rPr>
            </w:rPrChange>
          </w:rPr>
          <w:t xml:space="preserve"> per </w:t>
        </w:r>
        <w:proofErr w:type="spellStart"/>
        <w:r w:rsidRPr="00136172">
          <w:rPr>
            <w:rStyle w:val="normaltextrun"/>
            <w:rFonts w:asciiTheme="majorHAnsi" w:eastAsia="Questrial" w:hAnsiTheme="majorHAnsi" w:cstheme="majorHAnsi"/>
            <w:lang w:eastAsia="it-IT"/>
            <w:rPrChange w:id="505" w:author="LAGROTTERIA Domenico" w:date="2020-07-01T14:49:00Z">
              <w:rPr>
                <w:rFonts w:ascii="Open Sans Light" w:eastAsia="Open Sans Light" w:hAnsi="Open Sans Light" w:cs="Open Sans Light"/>
                <w:color w:val="1A1816"/>
                <w:lang w:val="it-IT"/>
              </w:rPr>
            </w:rPrChange>
          </w:rPr>
          <w:t>migliorare</w:t>
        </w:r>
        <w:proofErr w:type="spellEnd"/>
        <w:r w:rsidRPr="00136172">
          <w:rPr>
            <w:rStyle w:val="normaltextrun"/>
            <w:rFonts w:asciiTheme="majorHAnsi" w:eastAsia="Questrial" w:hAnsiTheme="majorHAnsi" w:cstheme="majorHAnsi"/>
            <w:lang w:eastAsia="it-IT"/>
            <w:rPrChange w:id="506" w:author="LAGROTTERIA Domenico" w:date="2020-07-01T14:49:00Z">
              <w:rPr>
                <w:rFonts w:ascii="Open Sans Light" w:eastAsia="Open Sans Light" w:hAnsi="Open Sans Light" w:cs="Open Sans Light"/>
                <w:color w:val="1A1816"/>
                <w:lang w:val="it-IT"/>
              </w:rPr>
            </w:rPrChange>
          </w:rPr>
          <w:t xml:space="preserve"> la </w:t>
        </w:r>
        <w:proofErr w:type="spellStart"/>
        <w:r w:rsidRPr="00136172">
          <w:rPr>
            <w:rStyle w:val="normaltextrun"/>
            <w:rFonts w:asciiTheme="majorHAnsi" w:eastAsia="Questrial" w:hAnsiTheme="majorHAnsi" w:cstheme="majorHAnsi"/>
            <w:lang w:eastAsia="it-IT"/>
            <w:rPrChange w:id="507" w:author="LAGROTTERIA Domenico" w:date="2020-07-01T14:49:00Z">
              <w:rPr>
                <w:rFonts w:ascii="Open Sans Light" w:eastAsia="Open Sans Light" w:hAnsi="Open Sans Light" w:cs="Open Sans Light"/>
                <w:color w:val="1A1816"/>
                <w:lang w:val="it-IT"/>
              </w:rPr>
            </w:rPrChange>
          </w:rPr>
          <w:t>leggibilità</w:t>
        </w:r>
        <w:proofErr w:type="spellEnd"/>
        <w:r w:rsidRPr="00136172">
          <w:rPr>
            <w:rStyle w:val="normaltextrun"/>
            <w:rFonts w:asciiTheme="majorHAnsi" w:eastAsia="Questrial" w:hAnsiTheme="majorHAnsi" w:cstheme="majorHAnsi"/>
            <w:lang w:eastAsia="it-IT"/>
            <w:rPrChange w:id="508" w:author="LAGROTTERIA Domenico" w:date="2020-07-01T14:49:00Z">
              <w:rPr>
                <w:rFonts w:ascii="Open Sans Light" w:eastAsia="Open Sans Light" w:hAnsi="Open Sans Light" w:cs="Open Sans Light"/>
                <w:color w:val="1A1816"/>
                <w:lang w:val="it-IT"/>
              </w:rPr>
            </w:rPrChange>
          </w:rPr>
          <w:t xml:space="preserve"> e la </w:t>
        </w:r>
        <w:proofErr w:type="spellStart"/>
        <w:r w:rsidRPr="00136172">
          <w:rPr>
            <w:rStyle w:val="normaltextrun"/>
            <w:rFonts w:asciiTheme="majorHAnsi" w:eastAsia="Questrial" w:hAnsiTheme="majorHAnsi" w:cstheme="majorHAnsi"/>
            <w:lang w:eastAsia="it-IT"/>
            <w:rPrChange w:id="509" w:author="LAGROTTERIA Domenico" w:date="2020-07-01T14:49:00Z">
              <w:rPr>
                <w:rFonts w:ascii="Open Sans Light" w:eastAsia="Open Sans Light" w:hAnsi="Open Sans Light" w:cs="Open Sans Light"/>
                <w:color w:val="1A1816"/>
                <w:lang w:val="it-IT"/>
              </w:rPr>
            </w:rPrChange>
          </w:rPr>
          <w:t>manutenibilità</w:t>
        </w:r>
        <w:proofErr w:type="spellEnd"/>
        <w:r w:rsidRPr="00136172">
          <w:rPr>
            <w:rStyle w:val="normaltextrun"/>
            <w:rFonts w:asciiTheme="majorHAnsi" w:eastAsia="Questrial" w:hAnsiTheme="majorHAnsi" w:cstheme="majorHAnsi"/>
            <w:lang w:eastAsia="it-IT"/>
            <w:rPrChange w:id="510" w:author="LAGROTTERIA Domenico" w:date="2020-07-01T14:49:00Z">
              <w:rPr>
                <w:rFonts w:ascii="Open Sans Light" w:eastAsia="Open Sans Light" w:hAnsi="Open Sans Light" w:cs="Open Sans Light"/>
                <w:color w:val="1A1816"/>
                <w:lang w:val="it-IT"/>
              </w:rPr>
            </w:rPrChange>
          </w:rPr>
          <w:t xml:space="preserve"> del </w:t>
        </w:r>
        <w:proofErr w:type="spellStart"/>
        <w:r w:rsidRPr="00136172">
          <w:rPr>
            <w:rStyle w:val="normaltextrun"/>
            <w:rFonts w:asciiTheme="majorHAnsi" w:eastAsia="Questrial" w:hAnsiTheme="majorHAnsi" w:cstheme="majorHAnsi"/>
            <w:lang w:eastAsia="it-IT"/>
            <w:rPrChange w:id="511" w:author="LAGROTTERIA Domenico" w:date="2020-07-01T14:49:00Z">
              <w:rPr>
                <w:rFonts w:ascii="Open Sans Light" w:eastAsia="Open Sans Light" w:hAnsi="Open Sans Light" w:cs="Open Sans Light"/>
                <w:color w:val="1A1816"/>
                <w:lang w:val="it-IT"/>
              </w:rPr>
            </w:rPrChange>
          </w:rPr>
          <w:t>codice</w:t>
        </w:r>
        <w:proofErr w:type="spellEnd"/>
        <w:r w:rsidRPr="00136172">
          <w:rPr>
            <w:rStyle w:val="normaltextrun"/>
            <w:rFonts w:asciiTheme="majorHAnsi" w:eastAsia="Questrial" w:hAnsiTheme="majorHAnsi" w:cstheme="majorHAnsi"/>
            <w:lang w:eastAsia="it-IT"/>
            <w:rPrChange w:id="512"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513" w:author="LAGROTTERIA Domenico" w:date="2020-07-01T14:49:00Z">
              <w:rPr>
                <w:rFonts w:ascii="Open Sans Light" w:eastAsia="Open Sans Light" w:hAnsi="Open Sans Light" w:cs="Open Sans Light"/>
                <w:color w:val="1A1816"/>
                <w:lang w:val="it-IT"/>
              </w:rPr>
            </w:rPrChange>
          </w:rPr>
          <w:t>dividendolo</w:t>
        </w:r>
        <w:proofErr w:type="spellEnd"/>
        <w:r w:rsidRPr="00136172">
          <w:rPr>
            <w:rStyle w:val="normaltextrun"/>
            <w:rFonts w:asciiTheme="majorHAnsi" w:eastAsia="Questrial" w:hAnsiTheme="majorHAnsi" w:cstheme="majorHAnsi"/>
            <w:lang w:eastAsia="it-IT"/>
            <w:rPrChange w:id="514"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515" w:author="LAGROTTERIA Domenico" w:date="2020-07-01T14:49:00Z">
              <w:rPr>
                <w:rFonts w:ascii="Open Sans Light" w:eastAsia="Open Sans Light" w:hAnsi="Open Sans Light" w:cs="Open Sans Light"/>
                <w:color w:val="1A1816"/>
                <w:lang w:val="it-IT"/>
              </w:rPr>
            </w:rPrChange>
          </w:rPr>
          <w:t>nelle</w:t>
        </w:r>
        <w:proofErr w:type="spellEnd"/>
        <w:r w:rsidRPr="00136172">
          <w:rPr>
            <w:rStyle w:val="normaltextrun"/>
            <w:rFonts w:asciiTheme="majorHAnsi" w:eastAsia="Questrial" w:hAnsiTheme="majorHAnsi" w:cstheme="majorHAnsi"/>
            <w:lang w:eastAsia="it-IT"/>
            <w:rPrChange w:id="516"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517" w:author="LAGROTTERIA Domenico" w:date="2020-07-01T14:49:00Z">
              <w:rPr>
                <w:rFonts w:ascii="Open Sans Light" w:eastAsia="Open Sans Light" w:hAnsi="Open Sans Light" w:cs="Open Sans Light"/>
                <w:color w:val="1A1816"/>
                <w:lang w:val="it-IT"/>
              </w:rPr>
            </w:rPrChange>
          </w:rPr>
          <w:t>tre</w:t>
        </w:r>
        <w:proofErr w:type="spellEnd"/>
        <w:r w:rsidRPr="00136172">
          <w:rPr>
            <w:rStyle w:val="normaltextrun"/>
            <w:rFonts w:asciiTheme="majorHAnsi" w:eastAsia="Questrial" w:hAnsiTheme="majorHAnsi" w:cstheme="majorHAnsi"/>
            <w:lang w:eastAsia="it-IT"/>
            <w:rPrChange w:id="518"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519" w:author="LAGROTTERIA Domenico" w:date="2020-07-01T14:49:00Z">
              <w:rPr>
                <w:rFonts w:ascii="Open Sans Light" w:eastAsia="Open Sans Light" w:hAnsi="Open Sans Light" w:cs="Open Sans Light"/>
                <w:color w:val="1A1816"/>
                <w:lang w:val="it-IT"/>
              </w:rPr>
            </w:rPrChange>
          </w:rPr>
          <w:t>parti</w:t>
        </w:r>
        <w:proofErr w:type="spellEnd"/>
        <w:r w:rsidRPr="00136172">
          <w:rPr>
            <w:rStyle w:val="normaltextrun"/>
            <w:rFonts w:asciiTheme="majorHAnsi" w:eastAsia="Questrial" w:hAnsiTheme="majorHAnsi" w:cstheme="majorHAnsi"/>
            <w:lang w:eastAsia="it-IT"/>
            <w:rPrChange w:id="520"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521" w:author="LAGROTTERIA Domenico" w:date="2020-07-01T14:49:00Z">
              <w:rPr>
                <w:rFonts w:ascii="Open Sans Light" w:eastAsia="Open Sans Light" w:hAnsi="Open Sans Light" w:cs="Open Sans Light"/>
                <w:color w:val="1A1816"/>
                <w:lang w:val="it-IT"/>
              </w:rPr>
            </w:rPrChange>
          </w:rPr>
          <w:t>menzionate</w:t>
        </w:r>
        <w:proofErr w:type="spellEnd"/>
        <w:r w:rsidRPr="00136172">
          <w:rPr>
            <w:rStyle w:val="normaltextrun"/>
            <w:rFonts w:asciiTheme="majorHAnsi" w:eastAsia="Questrial" w:hAnsiTheme="majorHAnsi" w:cstheme="majorHAnsi"/>
            <w:lang w:eastAsia="it-IT"/>
            <w:rPrChange w:id="522"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523" w:author="LAGROTTERIA Domenico" w:date="2020-07-01T14:49:00Z">
              <w:rPr>
                <w:rFonts w:ascii="Open Sans Light" w:eastAsia="Open Sans Light" w:hAnsi="Open Sans Light" w:cs="Open Sans Light"/>
                <w:color w:val="1A1816"/>
                <w:lang w:val="it-IT"/>
              </w:rPr>
            </w:rPrChange>
          </w:rPr>
          <w:t>nel</w:t>
        </w:r>
        <w:proofErr w:type="spellEnd"/>
        <w:r w:rsidRPr="00136172">
          <w:rPr>
            <w:rStyle w:val="normaltextrun"/>
            <w:rFonts w:asciiTheme="majorHAnsi" w:eastAsia="Questrial" w:hAnsiTheme="majorHAnsi" w:cstheme="majorHAnsi"/>
            <w:lang w:eastAsia="it-IT"/>
            <w:rPrChange w:id="524"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525" w:author="LAGROTTERIA Domenico" w:date="2020-07-01T14:49:00Z">
              <w:rPr>
                <w:rFonts w:ascii="Open Sans Light" w:eastAsia="Open Sans Light" w:hAnsi="Open Sans Light" w:cs="Open Sans Light"/>
                <w:color w:val="1A1816"/>
                <w:lang w:val="it-IT"/>
              </w:rPr>
            </w:rPrChange>
          </w:rPr>
          <w:t>nome</w:t>
        </w:r>
        <w:proofErr w:type="spellEnd"/>
        <w:r w:rsidRPr="00136172">
          <w:rPr>
            <w:rStyle w:val="normaltextrun"/>
            <w:rFonts w:asciiTheme="majorHAnsi" w:eastAsia="Questrial" w:hAnsiTheme="majorHAnsi" w:cstheme="majorHAnsi"/>
            <w:lang w:eastAsia="it-IT"/>
            <w:rPrChange w:id="526" w:author="LAGROTTERIA Domenico" w:date="2020-07-01T14:49:00Z">
              <w:rPr>
                <w:rFonts w:ascii="Open Sans Light" w:eastAsia="Open Sans Light" w:hAnsi="Open Sans Light" w:cs="Open Sans Light"/>
                <w:color w:val="1A1816"/>
                <w:lang w:val="it-IT"/>
              </w:rPr>
            </w:rPrChange>
          </w:rPr>
          <w:t xml:space="preserve">. Uno schema </w:t>
        </w:r>
        <w:proofErr w:type="spellStart"/>
        <w:r w:rsidRPr="00136172">
          <w:rPr>
            <w:rStyle w:val="normaltextrun"/>
            <w:rFonts w:asciiTheme="majorHAnsi" w:eastAsia="Questrial" w:hAnsiTheme="majorHAnsi" w:cstheme="majorHAnsi"/>
            <w:lang w:eastAsia="it-IT"/>
            <w:rPrChange w:id="527" w:author="LAGROTTERIA Domenico" w:date="2020-07-01T14:49:00Z">
              <w:rPr>
                <w:rFonts w:ascii="Open Sans Light" w:eastAsia="Open Sans Light" w:hAnsi="Open Sans Light" w:cs="Open Sans Light"/>
                <w:color w:val="1A1816"/>
                <w:lang w:val="it-IT"/>
              </w:rPr>
            </w:rPrChange>
          </w:rPr>
          <w:t>della</w:t>
        </w:r>
        <w:proofErr w:type="spellEnd"/>
        <w:r w:rsidRPr="00136172">
          <w:rPr>
            <w:rStyle w:val="normaltextrun"/>
            <w:rFonts w:asciiTheme="majorHAnsi" w:eastAsia="Questrial" w:hAnsiTheme="majorHAnsi" w:cstheme="majorHAnsi"/>
            <w:lang w:eastAsia="it-IT"/>
            <w:rPrChange w:id="528"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529" w:author="LAGROTTERIA Domenico" w:date="2020-07-01T14:49:00Z">
              <w:rPr>
                <w:rFonts w:ascii="Open Sans Light" w:eastAsia="Open Sans Light" w:hAnsi="Open Sans Light" w:cs="Open Sans Light"/>
                <w:color w:val="1A1816"/>
                <w:lang w:val="it-IT"/>
              </w:rPr>
            </w:rPrChange>
          </w:rPr>
          <w:t>relazione</w:t>
        </w:r>
        <w:proofErr w:type="spellEnd"/>
        <w:r w:rsidRPr="00136172">
          <w:rPr>
            <w:rStyle w:val="normaltextrun"/>
            <w:rFonts w:asciiTheme="majorHAnsi" w:eastAsia="Questrial" w:hAnsiTheme="majorHAnsi" w:cstheme="majorHAnsi"/>
            <w:lang w:eastAsia="it-IT"/>
            <w:rPrChange w:id="530"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531" w:author="LAGROTTERIA Domenico" w:date="2020-07-01T14:49:00Z">
              <w:rPr>
                <w:rFonts w:ascii="Open Sans Light" w:eastAsia="Open Sans Light" w:hAnsi="Open Sans Light" w:cs="Open Sans Light"/>
                <w:color w:val="1A1816"/>
                <w:lang w:val="it-IT"/>
              </w:rPr>
            </w:rPrChange>
          </w:rPr>
          <w:t>tra</w:t>
        </w:r>
        <w:proofErr w:type="spellEnd"/>
        <w:r w:rsidRPr="00136172">
          <w:rPr>
            <w:rStyle w:val="normaltextrun"/>
            <w:rFonts w:asciiTheme="majorHAnsi" w:eastAsia="Questrial" w:hAnsiTheme="majorHAnsi" w:cstheme="majorHAnsi"/>
            <w:lang w:eastAsia="it-IT"/>
            <w:rPrChange w:id="532" w:author="LAGROTTERIA Domenico" w:date="2020-07-01T14:49:00Z">
              <w:rPr>
                <w:rFonts w:ascii="Open Sans Light" w:eastAsia="Open Sans Light" w:hAnsi="Open Sans Light" w:cs="Open Sans Light"/>
                <w:color w:val="1A1816"/>
                <w:lang w:val="it-IT"/>
              </w:rPr>
            </w:rPrChange>
          </w:rPr>
          <w:t xml:space="preserve"> le </w:t>
        </w:r>
        <w:proofErr w:type="spellStart"/>
        <w:r w:rsidRPr="00136172">
          <w:rPr>
            <w:rStyle w:val="normaltextrun"/>
            <w:rFonts w:asciiTheme="majorHAnsi" w:eastAsia="Questrial" w:hAnsiTheme="majorHAnsi" w:cstheme="majorHAnsi"/>
            <w:lang w:eastAsia="it-IT"/>
            <w:rPrChange w:id="533" w:author="LAGROTTERIA Domenico" w:date="2020-07-01T14:49:00Z">
              <w:rPr>
                <w:rFonts w:ascii="Open Sans Light" w:eastAsia="Open Sans Light" w:hAnsi="Open Sans Light" w:cs="Open Sans Light"/>
                <w:color w:val="1A1816"/>
                <w:lang w:val="it-IT"/>
              </w:rPr>
            </w:rPrChange>
          </w:rPr>
          <w:t>parti</w:t>
        </w:r>
        <w:proofErr w:type="spellEnd"/>
        <w:r w:rsidRPr="00136172">
          <w:rPr>
            <w:rStyle w:val="normaltextrun"/>
            <w:rFonts w:asciiTheme="majorHAnsi" w:eastAsia="Questrial" w:hAnsiTheme="majorHAnsi" w:cstheme="majorHAnsi"/>
            <w:lang w:eastAsia="it-IT"/>
            <w:rPrChange w:id="534" w:author="LAGROTTERIA Domenico" w:date="2020-07-01T14:49:00Z">
              <w:rPr>
                <w:rFonts w:ascii="Open Sans Light" w:eastAsia="Open Sans Light" w:hAnsi="Open Sans Light" w:cs="Open Sans Light"/>
                <w:color w:val="1A1816"/>
                <w:lang w:val="it-IT"/>
              </w:rPr>
            </w:rPrChange>
          </w:rPr>
          <w:t xml:space="preserve"> di tale pattern è </w:t>
        </w:r>
        <w:proofErr w:type="spellStart"/>
        <w:r w:rsidRPr="00136172">
          <w:rPr>
            <w:rStyle w:val="normaltextrun"/>
            <w:rFonts w:asciiTheme="majorHAnsi" w:eastAsia="Questrial" w:hAnsiTheme="majorHAnsi" w:cstheme="majorHAnsi"/>
            <w:lang w:eastAsia="it-IT"/>
            <w:rPrChange w:id="535" w:author="LAGROTTERIA Domenico" w:date="2020-07-01T14:49:00Z">
              <w:rPr>
                <w:rFonts w:ascii="Open Sans Light" w:eastAsia="Open Sans Light" w:hAnsi="Open Sans Light" w:cs="Open Sans Light"/>
                <w:color w:val="1A1816"/>
                <w:lang w:val="it-IT"/>
              </w:rPr>
            </w:rPrChange>
          </w:rPr>
          <w:t>visibile</w:t>
        </w:r>
        <w:proofErr w:type="spellEnd"/>
        <w:r w:rsidRPr="00136172">
          <w:rPr>
            <w:rStyle w:val="normaltextrun"/>
            <w:rFonts w:asciiTheme="majorHAnsi" w:eastAsia="Questrial" w:hAnsiTheme="majorHAnsi" w:cstheme="majorHAnsi"/>
            <w:lang w:eastAsia="it-IT"/>
            <w:rPrChange w:id="536" w:author="LAGROTTERIA Domenico" w:date="2020-07-01T14:49:00Z">
              <w:rPr>
                <w:rFonts w:ascii="Open Sans Light" w:eastAsia="Open Sans Light" w:hAnsi="Open Sans Light" w:cs="Open Sans Light"/>
                <w:color w:val="1A1816"/>
                <w:lang w:val="it-IT"/>
              </w:rPr>
            </w:rPrChange>
          </w:rPr>
          <w:t xml:space="preserve"> in </w:t>
        </w:r>
        <w:proofErr w:type="spellStart"/>
        <w:r w:rsidRPr="00136172">
          <w:rPr>
            <w:rStyle w:val="normaltextrun"/>
            <w:rFonts w:asciiTheme="majorHAnsi" w:eastAsia="Questrial" w:hAnsiTheme="majorHAnsi" w:cstheme="majorHAnsi"/>
            <w:lang w:eastAsia="it-IT"/>
            <w:rPrChange w:id="537" w:author="LAGROTTERIA Domenico" w:date="2020-07-01T14:49:00Z">
              <w:rPr>
                <w:rFonts w:ascii="Open Sans Light" w:eastAsia="Open Sans Light" w:hAnsi="Open Sans Light" w:cs="Open Sans Light"/>
                <w:color w:val="1A1816"/>
                <w:lang w:val="it-IT"/>
              </w:rPr>
            </w:rPrChange>
          </w:rPr>
          <w:t>figura</w:t>
        </w:r>
        <w:proofErr w:type="spellEnd"/>
        <w:r w:rsidRPr="00136172">
          <w:rPr>
            <w:rStyle w:val="normaltextrun"/>
            <w:rFonts w:asciiTheme="majorHAnsi" w:eastAsia="Questrial" w:hAnsiTheme="majorHAnsi" w:cstheme="majorHAnsi"/>
            <w:lang w:eastAsia="it-IT"/>
            <w:rPrChange w:id="538" w:author="LAGROTTERIA Domenico" w:date="2020-07-01T14:49:00Z">
              <w:rPr>
                <w:rFonts w:ascii="Open Sans Light" w:eastAsia="Open Sans Light" w:hAnsi="Open Sans Light" w:cs="Open Sans Light"/>
                <w:color w:val="1A1816"/>
                <w:lang w:val="it-IT"/>
              </w:rPr>
            </w:rPrChange>
          </w:rPr>
          <w:t xml:space="preserve"> </w:t>
        </w:r>
      </w:ins>
      <w:ins w:id="539" w:author="CARAGNULO Vincenzo" w:date="2020-06-29T13:14:00Z">
        <w:r w:rsidRPr="00844A28">
          <w:rPr>
            <w:rStyle w:val="normaltextrun"/>
            <w:rFonts w:asciiTheme="majorHAnsi" w:eastAsia="Questrial" w:hAnsiTheme="majorHAnsi" w:cstheme="majorHAnsi"/>
            <w:lang w:val="it-IT" w:eastAsia="it-IT"/>
            <w:rPrChange w:id="540" w:author="CARAGNULO Vincenzo" w:date="2020-06-29T13:14:00Z">
              <w:rPr>
                <w:rStyle w:val="normaltextrun"/>
                <w:rFonts w:asciiTheme="majorHAnsi" w:eastAsia="Questrial" w:hAnsiTheme="majorHAnsi" w:cstheme="majorHAnsi"/>
                <w:lang w:eastAsia="it-IT"/>
              </w:rPr>
            </w:rPrChange>
          </w:rPr>
          <w:t>6</w:t>
        </w:r>
      </w:ins>
      <w:ins w:id="541" w:author="CARAGNULO Vincenzo" w:date="2020-06-26T16:27:00Z">
        <w:r w:rsidRPr="00136172">
          <w:rPr>
            <w:rStyle w:val="normaltextrun"/>
            <w:rFonts w:asciiTheme="majorHAnsi" w:eastAsia="Questrial" w:hAnsiTheme="majorHAnsi" w:cstheme="majorHAnsi"/>
            <w:lang w:eastAsia="it-IT"/>
            <w:rPrChange w:id="542" w:author="LAGROTTERIA Domenico" w:date="2020-07-01T14:49:00Z">
              <w:rPr>
                <w:rFonts w:ascii="Open Sans Light" w:eastAsia="Open Sans Light" w:hAnsi="Open Sans Light" w:cs="Open Sans Light"/>
                <w:color w:val="1A1816"/>
                <w:lang w:val="it-IT"/>
              </w:rPr>
            </w:rPrChange>
          </w:rPr>
          <w:t xml:space="preserve">. </w:t>
        </w:r>
      </w:ins>
    </w:p>
    <w:p w14:paraId="7F3BCF3B" w14:textId="77777777" w:rsidR="00E46378" w:rsidRPr="006B16A0" w:rsidRDefault="00E46378" w:rsidP="00E46378">
      <w:pPr>
        <w:rPr>
          <w:ins w:id="543" w:author="CARAGNULO Vincenzo" w:date="2020-06-26T16:27:00Z"/>
          <w:rStyle w:val="normaltextrun"/>
          <w:rFonts w:asciiTheme="majorHAnsi" w:eastAsia="Questrial" w:hAnsiTheme="majorHAnsi" w:cstheme="majorHAnsi"/>
          <w:lang w:val="it-IT" w:eastAsia="it-IT"/>
          <w:rPrChange w:id="544" w:author="CARAGNULO Vincenzo" w:date="2020-06-26T16:41:00Z">
            <w:rPr>
              <w:ins w:id="545" w:author="CARAGNULO Vincenzo" w:date="2020-06-26T16:27:00Z"/>
              <w:rFonts w:ascii="Open Sans Light" w:eastAsia="Open Sans Light" w:hAnsi="Open Sans Light" w:cs="Open Sans Light"/>
              <w:color w:val="1A1816"/>
            </w:rPr>
          </w:rPrChange>
        </w:rPr>
        <w:pPrChange w:id="546" w:author="CARAGNULO Vincenzo" w:date="2020-06-26T16:39:00Z">
          <w:pPr>
            <w:ind w:left="-360"/>
          </w:pPr>
        </w:pPrChange>
      </w:pPr>
    </w:p>
    <w:p w14:paraId="348A0757" w14:textId="77777777" w:rsidR="00E46378" w:rsidRPr="006B16A0" w:rsidRDefault="00E46378" w:rsidP="00E46378">
      <w:pPr>
        <w:rPr>
          <w:ins w:id="547" w:author="CARAGNULO Vincenzo" w:date="2020-06-26T16:27:00Z"/>
          <w:del w:id="548" w:author="LAGROTTERIA Domenico" w:date="2020-07-01T23:20:00Z"/>
          <w:rStyle w:val="normaltextrun"/>
          <w:rFonts w:asciiTheme="majorHAnsi" w:eastAsia="Questrial" w:hAnsiTheme="majorHAnsi" w:cstheme="majorHAnsi"/>
          <w:lang w:val="it-IT" w:eastAsia="it-IT"/>
          <w:rPrChange w:id="549" w:author="CARAGNULO Vincenzo" w:date="2020-06-26T16:41:00Z">
            <w:rPr>
              <w:ins w:id="550" w:author="CARAGNULO Vincenzo" w:date="2020-06-26T16:27:00Z"/>
              <w:del w:id="551" w:author="LAGROTTERIA Domenico" w:date="2020-07-01T23:20:00Z"/>
              <w:rFonts w:ascii="Open Sans Light" w:eastAsia="Open Sans Light" w:hAnsi="Open Sans Light" w:cs="Open Sans Light"/>
              <w:color w:val="1A1816"/>
            </w:rPr>
          </w:rPrChange>
        </w:rPr>
        <w:pPrChange w:id="552" w:author="CARAGNULO Vincenzo" w:date="2020-06-26T16:39:00Z">
          <w:pPr>
            <w:ind w:left="-360"/>
          </w:pPr>
        </w:pPrChange>
      </w:pPr>
      <w:ins w:id="553" w:author="CARAGNULO Vincenzo" w:date="2020-06-26T16:27:00Z">
        <w:del w:id="554" w:author="LAGROTTERIA Domenico" w:date="2020-07-01T23:20:00Z">
          <w:r w:rsidRPr="006B16A0">
            <w:rPr>
              <w:rStyle w:val="normaltextrun"/>
              <w:rFonts w:asciiTheme="majorHAnsi" w:eastAsia="Questrial" w:hAnsiTheme="majorHAnsi" w:cstheme="majorHAnsi"/>
              <w:lang w:eastAsia="it-IT"/>
              <w:rPrChange w:id="555" w:author="LAGROTTERIA Domenico" w:date="2020-07-01T14:49:00Z">
                <w:rPr>
                  <w:rFonts w:ascii="Open Sans Light" w:eastAsia="Open Sans Light" w:hAnsi="Open Sans Light" w:cs="Open Sans Light"/>
                  <w:color w:val="1A1816"/>
                  <w:lang w:val="it-IT"/>
                </w:rPr>
              </w:rPrChange>
            </w:rPr>
            <w:delText>Il model è composto da tutte le entità, gli oggetti, le strutture dati e le interfacce definite nelle classi TypeScript e definisce il contenuto dell’applicazione, senza alcuna logica.</w:delText>
          </w:r>
        </w:del>
      </w:ins>
    </w:p>
    <w:p w14:paraId="2E4866A7" w14:textId="77777777" w:rsidR="00E46378" w:rsidRPr="006B16A0" w:rsidRDefault="00E46378" w:rsidP="00E46378">
      <w:pPr>
        <w:rPr>
          <w:ins w:id="556" w:author="CARAGNULO Vincenzo" w:date="2020-06-26T16:27:00Z"/>
          <w:del w:id="557" w:author="LAGROTTERIA Domenico" w:date="2020-07-01T23:20:00Z"/>
          <w:rStyle w:val="normaltextrun"/>
          <w:rFonts w:asciiTheme="majorHAnsi" w:eastAsia="Questrial" w:hAnsiTheme="majorHAnsi" w:cstheme="majorHAnsi"/>
          <w:lang w:val="it-IT" w:eastAsia="it-IT"/>
          <w:rPrChange w:id="558" w:author="CARAGNULO Vincenzo" w:date="2020-06-26T16:41:00Z">
            <w:rPr>
              <w:ins w:id="559" w:author="CARAGNULO Vincenzo" w:date="2020-06-26T16:27:00Z"/>
              <w:del w:id="560" w:author="LAGROTTERIA Domenico" w:date="2020-07-01T23:20:00Z"/>
              <w:rFonts w:ascii="Open Sans Light" w:eastAsia="Open Sans Light" w:hAnsi="Open Sans Light" w:cs="Open Sans Light"/>
              <w:color w:val="1A1816"/>
            </w:rPr>
          </w:rPrChange>
        </w:rPr>
        <w:pPrChange w:id="561" w:author="CARAGNULO Vincenzo" w:date="2020-06-26T16:39:00Z">
          <w:pPr>
            <w:ind w:left="-360"/>
          </w:pPr>
        </w:pPrChange>
      </w:pPr>
      <w:ins w:id="562" w:author="CARAGNULO Vincenzo" w:date="2020-06-26T16:27:00Z">
        <w:del w:id="563" w:author="LAGROTTERIA Domenico" w:date="2020-07-01T23:20:00Z">
          <w:r w:rsidRPr="006B16A0">
            <w:rPr>
              <w:rStyle w:val="normaltextrun"/>
              <w:rFonts w:asciiTheme="majorHAnsi" w:eastAsia="Questrial" w:hAnsiTheme="majorHAnsi" w:cstheme="majorHAnsi"/>
              <w:lang w:eastAsia="it-IT"/>
              <w:rPrChange w:id="564" w:author="LAGROTTERIA Domenico" w:date="2020-07-01T14:49:00Z">
                <w:rPr>
                  <w:rFonts w:ascii="Open Sans Light" w:eastAsia="Open Sans Light" w:hAnsi="Open Sans Light" w:cs="Open Sans Light"/>
                  <w:color w:val="1A1816"/>
                  <w:lang w:val="it-IT"/>
                </w:rPr>
              </w:rPrChange>
            </w:rPr>
            <w:delText>La view è tutto ciò che l’utente può osservare e con il quale interagisce. In questo caso è il template del componente, dove risiede il codice HTML con le direttive di Angular ed il suo foglio di stile. Il template è collegato al viewModel tramite il cosiddetto data-binding.</w:delText>
          </w:r>
        </w:del>
      </w:ins>
    </w:p>
    <w:p w14:paraId="2A96EA8A" w14:textId="77777777" w:rsidR="00E46378" w:rsidRPr="006B16A0" w:rsidRDefault="00E46378" w:rsidP="00E46378">
      <w:pPr>
        <w:rPr>
          <w:ins w:id="565" w:author="CARAGNULO Vincenzo" w:date="2020-06-26T16:27:00Z"/>
          <w:del w:id="566" w:author="LAGROTTERIA Domenico" w:date="2020-07-01T23:20:00Z"/>
          <w:rStyle w:val="normaltextrun"/>
          <w:rFonts w:asciiTheme="majorHAnsi" w:eastAsia="Questrial" w:hAnsiTheme="majorHAnsi" w:cstheme="majorHAnsi"/>
          <w:lang w:val="it-IT" w:eastAsia="it-IT"/>
          <w:rPrChange w:id="567" w:author="CARAGNULO Vincenzo" w:date="2020-06-26T16:41:00Z">
            <w:rPr>
              <w:ins w:id="568" w:author="CARAGNULO Vincenzo" w:date="2020-06-26T16:27:00Z"/>
              <w:del w:id="569" w:author="LAGROTTERIA Domenico" w:date="2020-07-01T23:20:00Z"/>
              <w:rFonts w:ascii="Open Sans Light" w:eastAsia="Open Sans Light" w:hAnsi="Open Sans Light" w:cs="Open Sans Light"/>
              <w:color w:val="1A1816"/>
            </w:rPr>
          </w:rPrChange>
        </w:rPr>
        <w:pPrChange w:id="570" w:author="CARAGNULO Vincenzo" w:date="2020-06-26T16:39:00Z">
          <w:pPr>
            <w:ind w:left="-360"/>
          </w:pPr>
        </w:pPrChange>
      </w:pPr>
      <w:ins w:id="571" w:author="CARAGNULO Vincenzo" w:date="2020-06-26T16:27:00Z">
        <w:del w:id="572" w:author="LAGROTTERIA Domenico" w:date="2020-07-01T23:20:00Z">
          <w:r w:rsidRPr="006B16A0">
            <w:rPr>
              <w:rStyle w:val="normaltextrun"/>
              <w:rFonts w:asciiTheme="majorHAnsi" w:eastAsia="Questrial" w:hAnsiTheme="majorHAnsi" w:cstheme="majorHAnsi"/>
              <w:lang w:eastAsia="it-IT"/>
              <w:rPrChange w:id="573" w:author="LAGROTTERIA Domenico" w:date="2020-07-01T14:49:00Z">
                <w:rPr>
                  <w:rFonts w:ascii="Open Sans Light" w:eastAsia="Open Sans Light" w:hAnsi="Open Sans Light" w:cs="Open Sans Light"/>
                  <w:color w:val="1A1816"/>
                  <w:lang w:val="it-IT"/>
                </w:rPr>
              </w:rPrChange>
            </w:rPr>
            <w:delText>Il viewModel è la parte astratta della vista, che gestisce le proprietà del modello e le visualizza a schermo. Qui è contenuta la logica della pagina, innescata dalla view grazie al sopracitato data-binding. Quest’ultimo è una feature fondamentale di Angular, che permette di riflettere i cambiamenti fatti su un oggetto della vista direttamente sul modello e viceversa, creando una connessione forte tra un elemento e la sua sorgente.</w:delText>
          </w:r>
        </w:del>
      </w:ins>
    </w:p>
    <w:p w14:paraId="7AB069C0" w14:textId="77777777" w:rsidR="00E46378" w:rsidRPr="00732F7A" w:rsidRDefault="00E46378" w:rsidP="00E46378">
      <w:pPr>
        <w:jc w:val="center"/>
        <w:rPr>
          <w:ins w:id="574" w:author="CARAGNULO Vincenzo" w:date="2020-06-26T16:30:00Z"/>
          <w:rStyle w:val="normaltextrun"/>
          <w:rFonts w:asciiTheme="majorHAnsi" w:eastAsia="Questrial" w:hAnsiTheme="majorHAnsi" w:cstheme="majorHAnsi"/>
          <w:lang w:eastAsia="it-IT"/>
          <w:rPrChange w:id="575" w:author="CARAGNULO Vincenzo" w:date="2020-06-26T16:39:00Z">
            <w:rPr>
              <w:ins w:id="576" w:author="CARAGNULO Vincenzo" w:date="2020-06-26T16:30:00Z"/>
            </w:rPr>
          </w:rPrChange>
        </w:rPr>
        <w:pPrChange w:id="577" w:author="CARAGNULO Vincenzo" w:date="2020-06-26T16:39:00Z">
          <w:pPr>
            <w:spacing w:line="257" w:lineRule="auto"/>
            <w:jc w:val="center"/>
          </w:pPr>
        </w:pPrChange>
      </w:pPr>
      <w:ins w:id="578" w:author="CARAGNULO Vincenzo" w:date="2020-06-26T16:27:00Z">
        <w:r w:rsidRPr="00732F7A">
          <w:rPr>
            <w:rStyle w:val="normaltextrun"/>
            <w:rFonts w:asciiTheme="majorHAnsi" w:eastAsia="Questrial" w:hAnsiTheme="majorHAnsi" w:cstheme="majorHAnsi"/>
            <w:lang w:eastAsia="it-IT"/>
            <w:rPrChange w:id="579" w:author="CARAGNULO Vincenzo" w:date="2020-06-26T16:39:00Z">
              <w:rPr>
                <w:noProof/>
              </w:rPr>
            </w:rPrChange>
          </w:rPr>
          <w:drawing>
            <wp:inline distT="0" distB="0" distL="0" distR="0" wp14:anchorId="3444A371" wp14:editId="483EF40D">
              <wp:extent cx="2656663" cy="1814424"/>
              <wp:effectExtent l="19050" t="19050" r="10795" b="14605"/>
              <wp:docPr id="1699260182" name="Immagine 1699260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68897" cy="1822780"/>
                      </a:xfrm>
                      <a:prstGeom prst="rect">
                        <a:avLst/>
                      </a:prstGeom>
                      <a:ln>
                        <a:solidFill>
                          <a:schemeClr val="accent2"/>
                        </a:solidFill>
                      </a:ln>
                    </pic:spPr>
                  </pic:pic>
                </a:graphicData>
              </a:graphic>
            </wp:inline>
          </w:drawing>
        </w:r>
      </w:ins>
    </w:p>
    <w:p w14:paraId="5CD5DEBD" w14:textId="77777777" w:rsidR="00E46378" w:rsidRPr="00732F7A" w:rsidRDefault="00E46378" w:rsidP="00E46378">
      <w:pPr>
        <w:pStyle w:val="Didascalia"/>
        <w:jc w:val="center"/>
        <w:rPr>
          <w:ins w:id="580" w:author="CARAGNULO Vincenzo" w:date="2020-06-26T16:27:00Z"/>
          <w:i w:val="0"/>
          <w:iCs w:val="0"/>
          <w:lang w:val="it-IT"/>
          <w:rPrChange w:id="581" w:author="CARAGNULO Vincenzo" w:date="2020-06-26T16:40:00Z">
            <w:rPr>
              <w:ins w:id="582" w:author="CARAGNULO Vincenzo" w:date="2020-06-26T16:27:00Z"/>
              <w:rFonts w:ascii="Open Sans" w:eastAsia="Open Sans" w:hAnsi="Open Sans" w:cs="Open Sans"/>
              <w:i/>
              <w:iCs/>
              <w:color w:val="4472C4" w:themeColor="accent1"/>
            </w:rPr>
          </w:rPrChange>
        </w:rPr>
        <w:pPrChange w:id="583" w:author="CARAGNULO Vincenzo" w:date="2020-06-26T16:40:00Z">
          <w:pPr>
            <w:pStyle w:val="Titolo1"/>
            <w:jc w:val="center"/>
          </w:pPr>
        </w:pPrChange>
      </w:pPr>
      <w:ins w:id="584" w:author="CARAGNULO Vincenzo" w:date="2020-06-26T16:30:00Z">
        <w:r w:rsidRPr="00732F7A">
          <w:rPr>
            <w:lang w:val="it-IT"/>
            <w:rPrChange w:id="585" w:author="CARAGNULO Vincenzo" w:date="2020-06-26T16:40:00Z">
              <w:rPr>
                <w:b w:val="0"/>
                <w:i/>
                <w:iCs/>
                <w:caps w:val="0"/>
              </w:rPr>
            </w:rPrChange>
          </w:rPr>
          <w:t xml:space="preserve">Figure </w:t>
        </w:r>
        <w:r w:rsidRPr="00732F7A">
          <w:rPr>
            <w:lang w:val="it-IT"/>
            <w:rPrChange w:id="586" w:author="CARAGNULO Vincenzo" w:date="2020-06-26T16:40:00Z">
              <w:rPr>
                <w:b w:val="0"/>
                <w:i/>
                <w:iCs/>
                <w:caps w:val="0"/>
              </w:rPr>
            </w:rPrChange>
          </w:rPr>
          <w:fldChar w:fldCharType="begin"/>
        </w:r>
        <w:r w:rsidRPr="00732F7A">
          <w:rPr>
            <w:lang w:val="it-IT"/>
            <w:rPrChange w:id="587" w:author="CARAGNULO Vincenzo" w:date="2020-06-26T16:40:00Z">
              <w:rPr>
                <w:b w:val="0"/>
                <w:i/>
                <w:iCs/>
                <w:caps w:val="0"/>
              </w:rPr>
            </w:rPrChange>
          </w:rPr>
          <w:instrText xml:space="preserve"> SEQ Figure \* ARABIC </w:instrText>
        </w:r>
      </w:ins>
      <w:r w:rsidRPr="00732F7A">
        <w:rPr>
          <w:lang w:val="it-IT"/>
          <w:rPrChange w:id="588" w:author="CARAGNULO Vincenzo" w:date="2020-06-26T16:40:00Z">
            <w:rPr>
              <w:b w:val="0"/>
              <w:i/>
              <w:iCs/>
              <w:caps w:val="0"/>
            </w:rPr>
          </w:rPrChange>
        </w:rPr>
        <w:fldChar w:fldCharType="separate"/>
      </w:r>
      <w:ins w:id="589" w:author="CARAGNULO Vincenzo" w:date="2020-06-26T16:30:00Z">
        <w:r w:rsidRPr="00732F7A">
          <w:rPr>
            <w:lang w:val="it-IT"/>
            <w:rPrChange w:id="590" w:author="CARAGNULO Vincenzo" w:date="2020-06-26T16:40:00Z">
              <w:rPr>
                <w:b w:val="0"/>
                <w:i/>
                <w:iCs/>
                <w:caps w:val="0"/>
                <w:noProof/>
              </w:rPr>
            </w:rPrChange>
          </w:rPr>
          <w:t>6</w:t>
        </w:r>
        <w:r w:rsidRPr="00732F7A">
          <w:rPr>
            <w:lang w:val="it-IT"/>
            <w:rPrChange w:id="591" w:author="CARAGNULO Vincenzo" w:date="2020-06-26T16:40:00Z">
              <w:rPr>
                <w:b w:val="0"/>
                <w:i/>
                <w:iCs/>
                <w:caps w:val="0"/>
              </w:rPr>
            </w:rPrChange>
          </w:rPr>
          <w:fldChar w:fldCharType="end"/>
        </w:r>
        <w:r w:rsidRPr="00732F7A">
          <w:rPr>
            <w:lang w:val="it-IT"/>
            <w:rPrChange w:id="592" w:author="CARAGNULO Vincenzo" w:date="2020-06-26T16:40:00Z">
              <w:rPr>
                <w:b w:val="0"/>
                <w:i/>
                <w:iCs/>
                <w:caps w:val="0"/>
              </w:rPr>
            </w:rPrChange>
          </w:rPr>
          <w:t xml:space="preserve"> - Schema del design pattern Model-</w:t>
        </w:r>
        <w:proofErr w:type="spellStart"/>
        <w:r w:rsidRPr="00732F7A">
          <w:rPr>
            <w:lang w:val="it-IT"/>
            <w:rPrChange w:id="593" w:author="CARAGNULO Vincenzo" w:date="2020-06-26T16:40:00Z">
              <w:rPr>
                <w:b w:val="0"/>
                <w:i/>
                <w:iCs/>
                <w:caps w:val="0"/>
              </w:rPr>
            </w:rPrChange>
          </w:rPr>
          <w:t>View</w:t>
        </w:r>
        <w:proofErr w:type="spellEnd"/>
        <w:r w:rsidRPr="00732F7A">
          <w:rPr>
            <w:lang w:val="it-IT"/>
            <w:rPrChange w:id="594" w:author="CARAGNULO Vincenzo" w:date="2020-06-26T16:40:00Z">
              <w:rPr>
                <w:b w:val="0"/>
                <w:i/>
                <w:iCs/>
                <w:caps w:val="0"/>
              </w:rPr>
            </w:rPrChange>
          </w:rPr>
          <w:t>-</w:t>
        </w:r>
        <w:proofErr w:type="spellStart"/>
        <w:r w:rsidRPr="00732F7A">
          <w:rPr>
            <w:lang w:val="it-IT"/>
            <w:rPrChange w:id="595" w:author="CARAGNULO Vincenzo" w:date="2020-06-26T16:40:00Z">
              <w:rPr>
                <w:b w:val="0"/>
                <w:i/>
                <w:iCs/>
                <w:caps w:val="0"/>
              </w:rPr>
            </w:rPrChange>
          </w:rPr>
          <w:t>ViewModel</w:t>
        </w:r>
      </w:ins>
      <w:proofErr w:type="spellEnd"/>
    </w:p>
    <w:p w14:paraId="13CED965" w14:textId="77777777" w:rsidR="00E46378" w:rsidRPr="00927545" w:rsidRDefault="00E46378" w:rsidP="00E46378">
      <w:pPr>
        <w:jc w:val="left"/>
        <w:rPr>
          <w:ins w:id="596" w:author="LAGROTTERIA Domenico" w:date="2020-07-01T23:20:00Z"/>
          <w:rStyle w:val="normaltextrun"/>
          <w:rFonts w:asciiTheme="majorHAnsi" w:eastAsia="Questrial" w:hAnsiTheme="majorHAnsi" w:cstheme="majorHAnsi"/>
          <w:lang w:val="it-IT" w:eastAsia="it-IT"/>
        </w:rPr>
      </w:pPr>
    </w:p>
    <w:p w14:paraId="0176BE47" w14:textId="77777777" w:rsidR="00E46378" w:rsidRDefault="00E46378" w:rsidP="00E46378">
      <w:pPr>
        <w:jc w:val="left"/>
        <w:rPr>
          <w:ins w:id="597" w:author="LAGROTTERIA Domenico" w:date="2020-07-01T23:30:00Z"/>
          <w:rStyle w:val="normaltextrun"/>
          <w:rFonts w:asciiTheme="majorHAnsi" w:eastAsia="Questrial" w:hAnsiTheme="majorHAnsi" w:cstheme="majorHAnsi"/>
          <w:lang w:val="it-IT" w:eastAsia="it-IT"/>
        </w:rPr>
      </w:pPr>
      <w:ins w:id="598" w:author="CARAGNULO Vincenzo" w:date="2020-06-26T16:27:00Z">
        <w:r w:rsidRPr="00136172">
          <w:rPr>
            <w:rStyle w:val="normaltextrun"/>
            <w:rFonts w:asciiTheme="majorHAnsi" w:eastAsia="Questrial" w:hAnsiTheme="majorHAnsi" w:cstheme="majorHAnsi"/>
            <w:lang w:eastAsia="it-IT"/>
            <w:rPrChange w:id="599" w:author="LAGROTTERIA Domenico" w:date="2020-07-01T14:49:00Z">
              <w:rPr>
                <w:rFonts w:ascii="Open Sans Light" w:eastAsia="Open Sans Light" w:hAnsi="Open Sans Light" w:cs="Open Sans Light"/>
                <w:color w:val="1A1816"/>
                <w:lang w:val="it-IT"/>
              </w:rPr>
            </w:rPrChange>
          </w:rPr>
          <w:t xml:space="preserve">Le </w:t>
        </w:r>
        <w:proofErr w:type="spellStart"/>
        <w:r w:rsidRPr="00136172">
          <w:rPr>
            <w:rStyle w:val="normaltextrun"/>
            <w:rFonts w:asciiTheme="majorHAnsi" w:eastAsia="Questrial" w:hAnsiTheme="majorHAnsi" w:cstheme="majorHAnsi"/>
            <w:lang w:eastAsia="it-IT"/>
            <w:rPrChange w:id="600" w:author="LAGROTTERIA Domenico" w:date="2020-07-01T14:49:00Z">
              <w:rPr>
                <w:rFonts w:ascii="Open Sans Light" w:eastAsia="Open Sans Light" w:hAnsi="Open Sans Light" w:cs="Open Sans Light"/>
                <w:color w:val="1A1816"/>
                <w:lang w:val="it-IT"/>
              </w:rPr>
            </w:rPrChange>
          </w:rPr>
          <w:t>applicazioni</w:t>
        </w:r>
        <w:proofErr w:type="spellEnd"/>
        <w:r w:rsidRPr="00136172">
          <w:rPr>
            <w:rStyle w:val="normaltextrun"/>
            <w:rFonts w:asciiTheme="majorHAnsi" w:eastAsia="Questrial" w:hAnsiTheme="majorHAnsi" w:cstheme="majorHAnsi"/>
            <w:lang w:eastAsia="it-IT"/>
            <w:rPrChange w:id="601" w:author="LAGROTTERIA Domenico" w:date="2020-07-01T14:49:00Z">
              <w:rPr>
                <w:rFonts w:ascii="Open Sans Light" w:eastAsia="Open Sans Light" w:hAnsi="Open Sans Light" w:cs="Open Sans Light"/>
                <w:color w:val="1A1816"/>
                <w:lang w:val="it-IT"/>
              </w:rPr>
            </w:rPrChange>
          </w:rPr>
          <w:t xml:space="preserve"> web </w:t>
        </w:r>
        <w:proofErr w:type="spellStart"/>
        <w:r w:rsidRPr="00136172">
          <w:rPr>
            <w:rStyle w:val="normaltextrun"/>
            <w:rFonts w:asciiTheme="majorHAnsi" w:eastAsia="Questrial" w:hAnsiTheme="majorHAnsi" w:cstheme="majorHAnsi"/>
            <w:lang w:eastAsia="it-IT"/>
            <w:rPrChange w:id="602" w:author="LAGROTTERIA Domenico" w:date="2020-07-01T14:49:00Z">
              <w:rPr>
                <w:rFonts w:ascii="Open Sans Light" w:eastAsia="Open Sans Light" w:hAnsi="Open Sans Light" w:cs="Open Sans Light"/>
                <w:color w:val="1A1816"/>
                <w:lang w:val="it-IT"/>
              </w:rPr>
            </w:rPrChange>
          </w:rPr>
          <w:t>scritte</w:t>
        </w:r>
        <w:proofErr w:type="spellEnd"/>
        <w:r w:rsidRPr="00136172">
          <w:rPr>
            <w:rStyle w:val="normaltextrun"/>
            <w:rFonts w:asciiTheme="majorHAnsi" w:eastAsia="Questrial" w:hAnsiTheme="majorHAnsi" w:cstheme="majorHAnsi"/>
            <w:lang w:eastAsia="it-IT"/>
            <w:rPrChange w:id="603" w:author="LAGROTTERIA Domenico" w:date="2020-07-01T14:49:00Z">
              <w:rPr>
                <w:rFonts w:ascii="Open Sans Light" w:eastAsia="Open Sans Light" w:hAnsi="Open Sans Light" w:cs="Open Sans Light"/>
                <w:color w:val="1A1816"/>
                <w:lang w:val="it-IT"/>
              </w:rPr>
            </w:rPrChange>
          </w:rPr>
          <w:t xml:space="preserve"> con Angular </w:t>
        </w:r>
        <w:proofErr w:type="spellStart"/>
        <w:r w:rsidRPr="00136172">
          <w:rPr>
            <w:rStyle w:val="normaltextrun"/>
            <w:rFonts w:asciiTheme="majorHAnsi" w:eastAsia="Questrial" w:hAnsiTheme="majorHAnsi" w:cstheme="majorHAnsi"/>
            <w:lang w:eastAsia="it-IT"/>
            <w:rPrChange w:id="604" w:author="LAGROTTERIA Domenico" w:date="2020-07-01T14:49:00Z">
              <w:rPr>
                <w:rFonts w:ascii="Open Sans Light" w:eastAsia="Open Sans Light" w:hAnsi="Open Sans Light" w:cs="Open Sans Light"/>
                <w:color w:val="1A1816"/>
                <w:lang w:val="it-IT"/>
              </w:rPr>
            </w:rPrChange>
          </w:rPr>
          <w:t>sono</w:t>
        </w:r>
        <w:proofErr w:type="spellEnd"/>
        <w:r w:rsidRPr="00136172">
          <w:rPr>
            <w:rStyle w:val="normaltextrun"/>
            <w:rFonts w:asciiTheme="majorHAnsi" w:eastAsia="Questrial" w:hAnsiTheme="majorHAnsi" w:cstheme="majorHAnsi"/>
            <w:lang w:eastAsia="it-IT"/>
            <w:rPrChange w:id="605" w:author="LAGROTTERIA Domenico" w:date="2020-07-01T14:49:00Z">
              <w:rPr>
                <w:rFonts w:ascii="Open Sans Light" w:eastAsia="Open Sans Light" w:hAnsi="Open Sans Light" w:cs="Open Sans Light"/>
                <w:color w:val="1A1816"/>
                <w:lang w:val="it-IT"/>
              </w:rPr>
            </w:rPrChange>
          </w:rPr>
          <w:t xml:space="preserve"> definite </w:t>
        </w:r>
        <w:proofErr w:type="spellStart"/>
        <w:r w:rsidRPr="00136172">
          <w:rPr>
            <w:rStyle w:val="normaltextrun"/>
            <w:rFonts w:asciiTheme="majorHAnsi" w:eastAsia="Questrial" w:hAnsiTheme="majorHAnsi" w:cstheme="majorHAnsi"/>
            <w:lang w:eastAsia="it-IT"/>
            <w:rPrChange w:id="606" w:author="LAGROTTERIA Domenico" w:date="2020-07-01T14:49:00Z">
              <w:rPr>
                <w:rFonts w:ascii="Open Sans Light" w:eastAsia="Open Sans Light" w:hAnsi="Open Sans Light" w:cs="Open Sans Light"/>
                <w:color w:val="1A1816"/>
                <w:lang w:val="it-IT"/>
              </w:rPr>
            </w:rPrChange>
          </w:rPr>
          <w:t>anche</w:t>
        </w:r>
        <w:proofErr w:type="spellEnd"/>
        <w:r w:rsidRPr="00136172">
          <w:rPr>
            <w:rStyle w:val="normaltextrun"/>
            <w:rFonts w:asciiTheme="majorHAnsi" w:eastAsia="Questrial" w:hAnsiTheme="majorHAnsi" w:cstheme="majorHAnsi"/>
            <w:lang w:eastAsia="it-IT"/>
            <w:rPrChange w:id="607" w:author="LAGROTTERIA Domenico" w:date="2020-07-01T14:49:00Z">
              <w:rPr>
                <w:rFonts w:ascii="Open Sans Light" w:eastAsia="Open Sans Light" w:hAnsi="Open Sans Light" w:cs="Open Sans Light"/>
                <w:color w:val="1A1816"/>
                <w:lang w:val="it-IT"/>
              </w:rPr>
            </w:rPrChange>
          </w:rPr>
          <w:t xml:space="preserve"> </w:t>
        </w:r>
        <w:r w:rsidRPr="00136172">
          <w:rPr>
            <w:rStyle w:val="normaltextrun"/>
            <w:rFonts w:asciiTheme="majorHAnsi" w:eastAsia="Questrial" w:hAnsiTheme="majorHAnsi" w:cstheme="majorHAnsi"/>
            <w:b/>
            <w:lang w:eastAsia="it-IT"/>
            <w:rPrChange w:id="608" w:author="LAGROTTERIA Domenico" w:date="2020-07-01T14:49:00Z">
              <w:rPr>
                <w:rFonts w:ascii="Open Sans Light" w:eastAsia="Open Sans Light" w:hAnsi="Open Sans Light" w:cs="Open Sans Light"/>
                <w:color w:val="1A1816"/>
                <w:lang w:val="it-IT"/>
              </w:rPr>
            </w:rPrChange>
          </w:rPr>
          <w:t>Single Page Application</w:t>
        </w:r>
        <w:r w:rsidRPr="00136172">
          <w:rPr>
            <w:rStyle w:val="normaltextrun"/>
            <w:rFonts w:asciiTheme="majorHAnsi" w:eastAsia="Questrial" w:hAnsiTheme="majorHAnsi" w:cstheme="majorHAnsi"/>
            <w:lang w:eastAsia="it-IT"/>
            <w:rPrChange w:id="609"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610" w:author="LAGROTTERIA Domenico" w:date="2020-07-01T14:49:00Z">
              <w:rPr>
                <w:rFonts w:ascii="Open Sans Light" w:eastAsia="Open Sans Light" w:hAnsi="Open Sans Light" w:cs="Open Sans Light"/>
                <w:color w:val="1A1816"/>
                <w:lang w:val="it-IT"/>
              </w:rPr>
            </w:rPrChange>
          </w:rPr>
          <w:t>perché</w:t>
        </w:r>
        <w:proofErr w:type="spellEnd"/>
        <w:r w:rsidRPr="00136172">
          <w:rPr>
            <w:rStyle w:val="normaltextrun"/>
            <w:rFonts w:asciiTheme="majorHAnsi" w:eastAsia="Questrial" w:hAnsiTheme="majorHAnsi" w:cstheme="majorHAnsi"/>
            <w:lang w:eastAsia="it-IT"/>
            <w:rPrChange w:id="611" w:author="LAGROTTERIA Domenico" w:date="2020-07-01T14:49:00Z">
              <w:rPr>
                <w:rFonts w:ascii="Open Sans Light" w:eastAsia="Open Sans Light" w:hAnsi="Open Sans Light" w:cs="Open Sans Light"/>
                <w:color w:val="1A1816"/>
                <w:lang w:val="it-IT"/>
              </w:rPr>
            </w:rPrChange>
          </w:rPr>
          <w:t xml:space="preserve">, come </w:t>
        </w:r>
        <w:proofErr w:type="spellStart"/>
        <w:r w:rsidRPr="00136172">
          <w:rPr>
            <w:rStyle w:val="normaltextrun"/>
            <w:rFonts w:asciiTheme="majorHAnsi" w:eastAsia="Questrial" w:hAnsiTheme="majorHAnsi" w:cstheme="majorHAnsi"/>
            <w:lang w:eastAsia="it-IT"/>
            <w:rPrChange w:id="612" w:author="LAGROTTERIA Domenico" w:date="2020-07-01T14:49:00Z">
              <w:rPr>
                <w:rFonts w:ascii="Open Sans Light" w:eastAsia="Open Sans Light" w:hAnsi="Open Sans Light" w:cs="Open Sans Light"/>
                <w:color w:val="1A1816"/>
                <w:lang w:val="it-IT"/>
              </w:rPr>
            </w:rPrChange>
          </w:rPr>
          <w:t>suggerisce</w:t>
        </w:r>
        <w:proofErr w:type="spellEnd"/>
        <w:r w:rsidRPr="00136172">
          <w:rPr>
            <w:rStyle w:val="normaltextrun"/>
            <w:rFonts w:asciiTheme="majorHAnsi" w:eastAsia="Questrial" w:hAnsiTheme="majorHAnsi" w:cstheme="majorHAnsi"/>
            <w:lang w:eastAsia="it-IT"/>
            <w:rPrChange w:id="613"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614" w:author="LAGROTTERIA Domenico" w:date="2020-07-01T14:49:00Z">
              <w:rPr>
                <w:rFonts w:ascii="Open Sans Light" w:eastAsia="Open Sans Light" w:hAnsi="Open Sans Light" w:cs="Open Sans Light"/>
                <w:color w:val="1A1816"/>
                <w:lang w:val="it-IT"/>
              </w:rPr>
            </w:rPrChange>
          </w:rPr>
          <w:t>il</w:t>
        </w:r>
        <w:proofErr w:type="spellEnd"/>
        <w:r w:rsidRPr="00136172">
          <w:rPr>
            <w:rStyle w:val="normaltextrun"/>
            <w:rFonts w:asciiTheme="majorHAnsi" w:eastAsia="Questrial" w:hAnsiTheme="majorHAnsi" w:cstheme="majorHAnsi"/>
            <w:lang w:eastAsia="it-IT"/>
            <w:rPrChange w:id="615"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616" w:author="LAGROTTERIA Domenico" w:date="2020-07-01T14:49:00Z">
              <w:rPr>
                <w:rFonts w:ascii="Open Sans Light" w:eastAsia="Open Sans Light" w:hAnsi="Open Sans Light" w:cs="Open Sans Light"/>
                <w:color w:val="1A1816"/>
                <w:lang w:val="it-IT"/>
              </w:rPr>
            </w:rPrChange>
          </w:rPr>
          <w:t>nome</w:t>
        </w:r>
        <w:proofErr w:type="spellEnd"/>
        <w:r w:rsidRPr="00136172">
          <w:rPr>
            <w:rStyle w:val="normaltextrun"/>
            <w:rFonts w:asciiTheme="majorHAnsi" w:eastAsia="Questrial" w:hAnsiTheme="majorHAnsi" w:cstheme="majorHAnsi"/>
            <w:lang w:eastAsia="it-IT"/>
            <w:rPrChange w:id="617"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618" w:author="LAGROTTERIA Domenico" w:date="2020-07-01T14:49:00Z">
              <w:rPr>
                <w:rFonts w:ascii="Open Sans Light" w:eastAsia="Open Sans Light" w:hAnsi="Open Sans Light" w:cs="Open Sans Light"/>
                <w:color w:val="1A1816"/>
                <w:lang w:val="it-IT"/>
              </w:rPr>
            </w:rPrChange>
          </w:rPr>
          <w:t>vengono</w:t>
        </w:r>
        <w:proofErr w:type="spellEnd"/>
        <w:r w:rsidRPr="00136172">
          <w:rPr>
            <w:rStyle w:val="normaltextrun"/>
            <w:rFonts w:asciiTheme="majorHAnsi" w:eastAsia="Questrial" w:hAnsiTheme="majorHAnsi" w:cstheme="majorHAnsi"/>
            <w:lang w:eastAsia="it-IT"/>
            <w:rPrChange w:id="619"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620" w:author="LAGROTTERIA Domenico" w:date="2020-07-01T14:49:00Z">
              <w:rPr>
                <w:rFonts w:ascii="Open Sans Light" w:eastAsia="Open Sans Light" w:hAnsi="Open Sans Light" w:cs="Open Sans Light"/>
                <w:color w:val="1A1816"/>
                <w:lang w:val="it-IT"/>
              </w:rPr>
            </w:rPrChange>
          </w:rPr>
          <w:t>eseguite</w:t>
        </w:r>
        <w:proofErr w:type="spellEnd"/>
        <w:r w:rsidRPr="00136172">
          <w:rPr>
            <w:rStyle w:val="normaltextrun"/>
            <w:rFonts w:asciiTheme="majorHAnsi" w:eastAsia="Questrial" w:hAnsiTheme="majorHAnsi" w:cstheme="majorHAnsi"/>
            <w:lang w:eastAsia="it-IT"/>
            <w:rPrChange w:id="621"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622" w:author="LAGROTTERIA Domenico" w:date="2020-07-01T14:49:00Z">
              <w:rPr>
                <w:rFonts w:ascii="Open Sans Light" w:eastAsia="Open Sans Light" w:hAnsi="Open Sans Light" w:cs="Open Sans Light"/>
                <w:color w:val="1A1816"/>
                <w:lang w:val="it-IT"/>
              </w:rPr>
            </w:rPrChange>
          </w:rPr>
          <w:t>interamente</w:t>
        </w:r>
        <w:proofErr w:type="spellEnd"/>
        <w:r w:rsidRPr="00136172">
          <w:rPr>
            <w:rStyle w:val="normaltextrun"/>
            <w:rFonts w:asciiTheme="majorHAnsi" w:eastAsia="Questrial" w:hAnsiTheme="majorHAnsi" w:cstheme="majorHAnsi"/>
            <w:lang w:eastAsia="it-IT"/>
            <w:rPrChange w:id="623" w:author="LAGROTTERIA Domenico" w:date="2020-07-01T14:49:00Z">
              <w:rPr>
                <w:rFonts w:ascii="Open Sans Light" w:eastAsia="Open Sans Light" w:hAnsi="Open Sans Light" w:cs="Open Sans Light"/>
                <w:color w:val="1A1816"/>
                <w:lang w:val="it-IT"/>
              </w:rPr>
            </w:rPrChange>
          </w:rPr>
          <w:t xml:space="preserve"> in una sola </w:t>
        </w:r>
        <w:proofErr w:type="spellStart"/>
        <w:r w:rsidRPr="00136172">
          <w:rPr>
            <w:rStyle w:val="normaltextrun"/>
            <w:rFonts w:asciiTheme="majorHAnsi" w:eastAsia="Questrial" w:hAnsiTheme="majorHAnsi" w:cstheme="majorHAnsi"/>
            <w:lang w:eastAsia="it-IT"/>
            <w:rPrChange w:id="624" w:author="LAGROTTERIA Domenico" w:date="2020-07-01T14:49:00Z">
              <w:rPr>
                <w:rFonts w:ascii="Open Sans Light" w:eastAsia="Open Sans Light" w:hAnsi="Open Sans Light" w:cs="Open Sans Light"/>
                <w:color w:val="1A1816"/>
                <w:lang w:val="it-IT"/>
              </w:rPr>
            </w:rPrChange>
          </w:rPr>
          <w:t>pagina</w:t>
        </w:r>
        <w:proofErr w:type="spellEnd"/>
        <w:r w:rsidRPr="00136172">
          <w:rPr>
            <w:rStyle w:val="normaltextrun"/>
            <w:rFonts w:asciiTheme="majorHAnsi" w:eastAsia="Questrial" w:hAnsiTheme="majorHAnsi" w:cstheme="majorHAnsi"/>
            <w:lang w:eastAsia="it-IT"/>
            <w:rPrChange w:id="625" w:author="LAGROTTERIA Domenico" w:date="2020-07-01T14:49:00Z">
              <w:rPr>
                <w:rFonts w:ascii="Open Sans Light" w:eastAsia="Open Sans Light" w:hAnsi="Open Sans Light" w:cs="Open Sans Light"/>
                <w:color w:val="1A1816"/>
                <w:lang w:val="it-IT"/>
              </w:rPr>
            </w:rPrChange>
          </w:rPr>
          <w:t xml:space="preserve"> </w:t>
        </w:r>
        <w:proofErr w:type="spellStart"/>
        <w:r w:rsidRPr="00136172">
          <w:rPr>
            <w:rStyle w:val="normaltextrun"/>
            <w:rFonts w:asciiTheme="majorHAnsi" w:eastAsia="Questrial" w:hAnsiTheme="majorHAnsi" w:cstheme="majorHAnsi"/>
            <w:lang w:eastAsia="it-IT"/>
            <w:rPrChange w:id="626" w:author="LAGROTTERIA Domenico" w:date="2020-07-01T14:49:00Z">
              <w:rPr>
                <w:rFonts w:ascii="Open Sans Light" w:eastAsia="Open Sans Light" w:hAnsi="Open Sans Light" w:cs="Open Sans Light"/>
                <w:color w:val="1A1816"/>
                <w:lang w:val="it-IT"/>
              </w:rPr>
            </w:rPrChange>
          </w:rPr>
          <w:t>su</w:t>
        </w:r>
        <w:proofErr w:type="spellEnd"/>
        <w:r w:rsidRPr="00136172">
          <w:rPr>
            <w:rStyle w:val="normaltextrun"/>
            <w:rFonts w:asciiTheme="majorHAnsi" w:eastAsia="Questrial" w:hAnsiTheme="majorHAnsi" w:cstheme="majorHAnsi"/>
            <w:lang w:eastAsia="it-IT"/>
            <w:rPrChange w:id="627" w:author="LAGROTTERIA Domenico" w:date="2020-07-01T14:49:00Z">
              <w:rPr>
                <w:rFonts w:ascii="Open Sans Light" w:eastAsia="Open Sans Light" w:hAnsi="Open Sans Light" w:cs="Open Sans Light"/>
                <w:color w:val="1A1816"/>
                <w:lang w:val="it-IT"/>
              </w:rPr>
            </w:rPrChange>
          </w:rPr>
          <w:t xml:space="preserve"> browser. </w:t>
        </w:r>
      </w:ins>
    </w:p>
    <w:p w14:paraId="436E6151" w14:textId="77777777" w:rsidR="00E46378" w:rsidRDefault="00E46378" w:rsidP="00E46378">
      <w:pPr>
        <w:jc w:val="left"/>
        <w:rPr>
          <w:ins w:id="628" w:author="LAGROTTERIA Domenico" w:date="2020-07-01T23:27:00Z"/>
          <w:rStyle w:val="normaltextrun"/>
          <w:rFonts w:asciiTheme="majorHAnsi" w:eastAsia="Questrial" w:hAnsiTheme="majorHAnsi" w:cstheme="majorHAnsi"/>
          <w:lang w:val="it-IT" w:eastAsia="it-IT"/>
        </w:rPr>
      </w:pPr>
      <w:ins w:id="629" w:author="CARAGNULO Vincenzo" w:date="2020-06-26T16:27:00Z">
        <w:del w:id="630" w:author="LAGROTTERIA Domenico" w:date="2020-07-01T23:30:00Z">
          <w:r w:rsidRPr="00136172">
            <w:rPr>
              <w:rStyle w:val="normaltextrun"/>
              <w:rFonts w:asciiTheme="majorHAnsi" w:eastAsia="Questrial" w:hAnsiTheme="majorHAnsi" w:cstheme="majorHAnsi"/>
              <w:lang w:eastAsia="it-IT"/>
              <w:rPrChange w:id="631" w:author="LAGROTTERIA Domenico" w:date="2020-07-01T14:49:00Z">
                <w:rPr>
                  <w:rFonts w:ascii="Open Sans Light" w:eastAsia="Open Sans Light" w:hAnsi="Open Sans Light" w:cs="Open Sans Light"/>
                  <w:color w:val="1A1816"/>
                  <w:lang w:val="it-IT"/>
                </w:rPr>
              </w:rPrChange>
            </w:rPr>
            <w:delText xml:space="preserve">Non ci sono infatti reindirizzamenti reali nella navigazione. </w:delText>
          </w:r>
        </w:del>
        <w:del w:id="632" w:author="LAGROTTERIA Domenico" w:date="2020-07-01T23:24:00Z">
          <w:r w:rsidRPr="00136172">
            <w:rPr>
              <w:rStyle w:val="normaltextrun"/>
              <w:rFonts w:asciiTheme="majorHAnsi" w:eastAsia="Questrial" w:hAnsiTheme="majorHAnsi" w:cstheme="majorHAnsi"/>
              <w:lang w:eastAsia="it-IT"/>
              <w:rPrChange w:id="633" w:author="LAGROTTERIA Domenico" w:date="2020-07-01T14:49:00Z">
                <w:rPr>
                  <w:rFonts w:ascii="Open Sans Light" w:eastAsia="Open Sans Light" w:hAnsi="Open Sans Light" w:cs="Open Sans Light"/>
                  <w:color w:val="1A1816"/>
                  <w:lang w:val="it-IT"/>
                </w:rPr>
              </w:rPrChange>
            </w:rPr>
            <w:delText>Il contenuto della view cambia a seconda dell’URL della pagina, ma è tutto gestito da un’entità chiamata Router. Il routing viene effettuato lato client e simula la navigazione abituale tramite la sostituzione dei componenti visualizzati. Angular utilizza un metodo di routing statico: tutte le route, ovvero gli indirizzi navigabili, sono dichiarate in un file di configurazione del router, che viene caricato al momento dell’avvio dell’applicazione</w:delText>
          </w:r>
        </w:del>
      </w:ins>
      <w:ins w:id="634" w:author="LAGROTTERIA Domenico" w:date="2020-07-01T23:24:00Z">
        <w:r>
          <w:rPr>
            <w:rStyle w:val="normaltextrun"/>
            <w:rFonts w:asciiTheme="majorHAnsi" w:eastAsia="Questrial" w:hAnsiTheme="majorHAnsi" w:cstheme="majorHAnsi"/>
            <w:lang w:val="it-IT" w:eastAsia="it-IT"/>
          </w:rPr>
          <w:t xml:space="preserve">L’utilizzo di tale pattern permetterà di avere migliori performance in termini soprattutto di velocità e scalabilità, migliorando drasticamente l’esperienza di </w:t>
        </w:r>
      </w:ins>
      <w:ins w:id="635" w:author="LAGROTTERIA Domenico" w:date="2020-07-01T23:25:00Z">
        <w:r>
          <w:rPr>
            <w:rStyle w:val="normaltextrun"/>
            <w:rFonts w:asciiTheme="majorHAnsi" w:eastAsia="Questrial" w:hAnsiTheme="majorHAnsi" w:cstheme="majorHAnsi"/>
            <w:lang w:val="it-IT" w:eastAsia="it-IT"/>
          </w:rPr>
          <w:t>navigazione dell’utente</w:t>
        </w:r>
      </w:ins>
      <w:ins w:id="636" w:author="CARAGNULO Vincenzo" w:date="2020-07-01T23:28:00Z">
        <w:r>
          <w:rPr>
            <w:rStyle w:val="normaltextrun"/>
            <w:rFonts w:asciiTheme="majorHAnsi" w:eastAsia="Questrial" w:hAnsiTheme="majorHAnsi" w:cstheme="majorHAnsi"/>
            <w:lang w:val="it-IT" w:eastAsia="it-IT"/>
          </w:rPr>
          <w:t>.</w:t>
        </w:r>
      </w:ins>
    </w:p>
    <w:p w14:paraId="7C982AC1" w14:textId="77777777" w:rsidR="00E46378" w:rsidDel="002D333D" w:rsidRDefault="00E46378" w:rsidP="00E46378">
      <w:pPr>
        <w:jc w:val="left"/>
        <w:rPr>
          <w:ins w:id="637" w:author="CARAGNULO Vincenzo" w:date="2020-07-01T23:26:00Z"/>
          <w:del w:id="638" w:author="LAGROTTERIA Domenico" w:date="2020-07-01T23:27:00Z"/>
          <w:rStyle w:val="normaltextrun"/>
          <w:rFonts w:asciiTheme="majorHAnsi" w:eastAsia="Questrial" w:hAnsiTheme="majorHAnsi" w:cstheme="majorHAnsi"/>
          <w:lang w:val="it-IT" w:eastAsia="it-IT"/>
        </w:rPr>
      </w:pPr>
      <w:ins w:id="639" w:author="CARAGNULO Vincenzo" w:date="2020-07-01T23:26:00Z">
        <w:del w:id="640" w:author="LAGROTTERIA Domenico" w:date="2020-07-01T23:27:00Z">
          <w:r w:rsidDel="002D333D">
            <w:rPr>
              <w:rStyle w:val="normaltextrun"/>
              <w:rFonts w:asciiTheme="majorHAnsi" w:eastAsia="Questrial" w:hAnsiTheme="majorHAnsi" w:cstheme="majorHAnsi"/>
              <w:lang w:val="it-IT" w:eastAsia="it-IT"/>
            </w:rPr>
            <w:delText xml:space="preserve"> :P</w:delText>
          </w:r>
        </w:del>
      </w:ins>
    </w:p>
    <w:p w14:paraId="74AD1A9B" w14:textId="77777777" w:rsidR="00E46378" w:rsidDel="002D333D" w:rsidRDefault="00E46378" w:rsidP="00E46378">
      <w:pPr>
        <w:jc w:val="left"/>
        <w:rPr>
          <w:ins w:id="641" w:author="CARAGNULO Vincenzo" w:date="2020-07-01T23:27:00Z"/>
          <w:del w:id="642" w:author="LAGROTTERIA Domenico" w:date="2020-07-01T23:27:00Z"/>
          <w:rStyle w:val="normaltextrun"/>
          <w:rFonts w:asciiTheme="majorHAnsi" w:eastAsia="Questrial" w:hAnsiTheme="majorHAnsi" w:cstheme="majorHAnsi"/>
          <w:lang w:val="it-IT" w:eastAsia="it-IT"/>
        </w:rPr>
      </w:pPr>
      <w:ins w:id="643" w:author="CARAGNULO Vincenzo" w:date="2020-07-01T23:26:00Z">
        <w:del w:id="644" w:author="LAGROTTERIA Domenico" w:date="2020-07-01T23:27:00Z">
          <w:r w:rsidDel="002D333D">
            <w:rPr>
              <w:rStyle w:val="normaltextrun"/>
              <w:rFonts w:asciiTheme="majorHAnsi" w:eastAsia="Questrial" w:hAnsiTheme="majorHAnsi" w:cstheme="majorHAnsi"/>
              <w:lang w:val="it-IT" w:eastAsia="it-IT"/>
            </w:rPr>
            <w:delText>:P</w:delText>
          </w:r>
        </w:del>
      </w:ins>
      <w:ins w:id="645" w:author="CARAGNULO Vincenzo" w:date="2020-07-01T23:27:00Z">
        <w:del w:id="646" w:author="LAGROTTERIA Domenico" w:date="2020-07-01T23:27:00Z">
          <w:r w:rsidDel="002D333D">
            <w:rPr>
              <w:rStyle w:val="normaltextrun"/>
              <w:rFonts w:asciiTheme="majorHAnsi" w:eastAsia="Questrial" w:hAnsiTheme="majorHAnsi" w:cstheme="majorHAnsi"/>
              <w:lang w:val="it-IT" w:eastAsia="it-IT"/>
            </w:rPr>
            <w:delText xml:space="preserve"> :P :P</w:delText>
          </w:r>
        </w:del>
      </w:ins>
    </w:p>
    <w:p w14:paraId="2FE2AD1D" w14:textId="77777777" w:rsidR="00E46378" w:rsidRPr="006B16A0" w:rsidRDefault="00E46378" w:rsidP="00E46378">
      <w:pPr>
        <w:jc w:val="left"/>
        <w:rPr>
          <w:ins w:id="647" w:author="CARAGNULO Vincenzo" w:date="2020-06-26T16:27:00Z"/>
          <w:rStyle w:val="normaltextrun"/>
          <w:rFonts w:asciiTheme="majorHAnsi" w:eastAsia="Questrial" w:hAnsiTheme="majorHAnsi" w:cstheme="majorHAnsi"/>
          <w:lang w:val="it-IT" w:eastAsia="it-IT"/>
          <w:rPrChange w:id="648" w:author="CARAGNULO Vincenzo" w:date="2020-06-26T16:41:00Z">
            <w:rPr>
              <w:ins w:id="649" w:author="CARAGNULO Vincenzo" w:date="2020-06-26T16:27:00Z"/>
              <w:rFonts w:ascii="Open Sans Light" w:eastAsia="Open Sans Light" w:hAnsi="Open Sans Light" w:cs="Open Sans Light"/>
              <w:color w:val="1A1816"/>
            </w:rPr>
          </w:rPrChange>
        </w:rPr>
        <w:pPrChange w:id="650" w:author="CARAGNULO Vincenzo" w:date="2020-06-26T17:08:00Z">
          <w:pPr>
            <w:ind w:left="-360"/>
          </w:pPr>
        </w:pPrChange>
      </w:pPr>
    </w:p>
    <w:p w14:paraId="2617EE4E" w14:textId="77777777" w:rsidR="00E46378" w:rsidRDefault="00E46378" w:rsidP="00E46378">
      <w:pPr>
        <w:pStyle w:val="Titolo3"/>
        <w:rPr>
          <w:ins w:id="651" w:author="CARAGNULO Vincenzo" w:date="2020-06-26T16:27:00Z"/>
          <w:del w:id="652" w:author="LAGROTTERIA Domenico" w:date="2020-07-01T23:32:00Z"/>
        </w:rPr>
        <w:pPrChange w:id="653" w:author="CARAGNULO Vincenzo" w:date="2020-06-26T16:28:00Z">
          <w:pPr>
            <w:pStyle w:val="Titolo1"/>
            <w:keepLines/>
            <w:numPr>
              <w:ilvl w:val="1"/>
              <w:numId w:val="64"/>
            </w:numPr>
            <w:tabs>
              <w:tab w:val="clear" w:pos="432"/>
              <w:tab w:val="clear" w:pos="567"/>
              <w:tab w:val="num" w:pos="360"/>
            </w:tabs>
            <w:ind w:left="1710" w:hanging="576"/>
          </w:pPr>
        </w:pPrChange>
      </w:pPr>
      <w:ins w:id="654" w:author="CARAGNULO Vincenzo" w:date="2020-06-26T16:27:00Z">
        <w:del w:id="655" w:author="LAGROTTERIA Domenico" w:date="2020-07-01T23:32:00Z">
          <w:r w:rsidRPr="74D2F45D">
            <w:delText>Reactive Forms (RF)</w:delText>
          </w:r>
          <w:bookmarkStart w:id="656" w:name="_Toc44586686"/>
          <w:bookmarkStart w:id="657" w:name="_Toc44586815"/>
          <w:bookmarkStart w:id="658" w:name="_Toc44586935"/>
          <w:bookmarkStart w:id="659" w:name="_Toc44587056"/>
          <w:bookmarkStart w:id="660" w:name="_Toc44602388"/>
          <w:bookmarkEnd w:id="656"/>
          <w:bookmarkEnd w:id="657"/>
          <w:bookmarkEnd w:id="658"/>
          <w:bookmarkEnd w:id="659"/>
          <w:bookmarkEnd w:id="660"/>
        </w:del>
      </w:ins>
    </w:p>
    <w:p w14:paraId="7F1DE5B9" w14:textId="77777777" w:rsidR="00E46378" w:rsidRPr="006B16A0" w:rsidRDefault="00E46378" w:rsidP="00E46378">
      <w:pPr>
        <w:jc w:val="left"/>
        <w:rPr>
          <w:ins w:id="661" w:author="CARAGNULO Vincenzo" w:date="2020-06-26T16:27:00Z"/>
          <w:del w:id="662" w:author="LAGROTTERIA Domenico" w:date="2020-07-01T23:32:00Z"/>
          <w:rStyle w:val="normaltextrun"/>
          <w:rFonts w:asciiTheme="majorHAnsi" w:eastAsia="Questrial" w:hAnsiTheme="majorHAnsi" w:cstheme="majorHAnsi"/>
          <w:lang w:val="it-IT" w:eastAsia="it-IT"/>
          <w:rPrChange w:id="663" w:author="CARAGNULO Vincenzo" w:date="2020-06-26T16:41:00Z">
            <w:rPr>
              <w:ins w:id="664" w:author="CARAGNULO Vincenzo" w:date="2020-06-26T16:27:00Z"/>
              <w:del w:id="665" w:author="LAGROTTERIA Domenico" w:date="2020-07-01T23:32:00Z"/>
              <w:rFonts w:ascii="Open Sans Light" w:eastAsia="Open Sans Light" w:hAnsi="Open Sans Light" w:cs="Open Sans Light"/>
              <w:color w:val="1A1816"/>
            </w:rPr>
          </w:rPrChange>
        </w:rPr>
        <w:pPrChange w:id="666" w:author="CARAGNULO Vincenzo" w:date="2020-06-26T17:08:00Z">
          <w:pPr>
            <w:ind w:left="-360"/>
          </w:pPr>
        </w:pPrChange>
      </w:pPr>
      <w:ins w:id="667" w:author="CARAGNULO Vincenzo" w:date="2020-06-26T16:27:00Z">
        <w:del w:id="668" w:author="LAGROTTERIA Domenico" w:date="2020-07-01T23:32:00Z">
          <w:r w:rsidRPr="006B16A0">
            <w:rPr>
              <w:rStyle w:val="normaltextrun"/>
              <w:rFonts w:asciiTheme="majorHAnsi" w:eastAsia="Questrial" w:hAnsiTheme="majorHAnsi" w:cstheme="majorHAnsi"/>
              <w:lang w:val="it-IT" w:eastAsia="it-IT"/>
              <w:rPrChange w:id="669" w:author="CARAGNULO Vincenzo" w:date="2020-06-26T16:41:00Z">
                <w:rPr>
                  <w:rFonts w:ascii="Open Sans Light" w:eastAsia="Open Sans Light" w:hAnsi="Open Sans Light" w:cs="Open Sans Light"/>
                  <w:color w:val="1A1816"/>
                </w:rPr>
              </w:rPrChange>
            </w:rPr>
            <w:delText>Utilizzare l'approccio esplicito e immutabile alla gestione dello stato del modulo in un determinato momento. Ogni modifica allo stato del modulo restituisce il nuovo stato, che mantiene l'integrità del modello tra le modifiche.</w:delText>
          </w:r>
          <w:bookmarkStart w:id="670" w:name="_Toc44586687"/>
          <w:bookmarkStart w:id="671" w:name="_Toc44586816"/>
          <w:bookmarkStart w:id="672" w:name="_Toc44586936"/>
          <w:bookmarkStart w:id="673" w:name="_Toc44587057"/>
          <w:bookmarkStart w:id="674" w:name="_Toc44602389"/>
          <w:bookmarkEnd w:id="670"/>
          <w:bookmarkEnd w:id="671"/>
          <w:bookmarkEnd w:id="672"/>
          <w:bookmarkEnd w:id="673"/>
          <w:bookmarkEnd w:id="674"/>
        </w:del>
      </w:ins>
    </w:p>
    <w:p w14:paraId="3902DDAC" w14:textId="77777777" w:rsidR="00E46378" w:rsidRPr="006B16A0" w:rsidRDefault="00E46378" w:rsidP="00E46378">
      <w:pPr>
        <w:jc w:val="left"/>
        <w:rPr>
          <w:ins w:id="675" w:author="CARAGNULO Vincenzo" w:date="2020-06-26T16:27:00Z"/>
          <w:del w:id="676" w:author="LAGROTTERIA Domenico" w:date="2020-07-01T23:32:00Z"/>
          <w:rStyle w:val="normaltextrun"/>
          <w:rFonts w:asciiTheme="majorHAnsi" w:eastAsia="Questrial" w:hAnsiTheme="majorHAnsi" w:cstheme="majorHAnsi"/>
          <w:lang w:val="it-IT" w:eastAsia="it-IT"/>
          <w:rPrChange w:id="677" w:author="CARAGNULO Vincenzo" w:date="2020-06-26T16:41:00Z">
            <w:rPr>
              <w:ins w:id="678" w:author="CARAGNULO Vincenzo" w:date="2020-06-26T16:27:00Z"/>
              <w:del w:id="679" w:author="LAGROTTERIA Domenico" w:date="2020-07-01T23:32:00Z"/>
              <w:rFonts w:ascii="Open Sans Light" w:eastAsia="Open Sans Light" w:hAnsi="Open Sans Light" w:cs="Open Sans Light"/>
              <w:color w:val="1A1816"/>
            </w:rPr>
          </w:rPrChange>
        </w:rPr>
        <w:pPrChange w:id="680" w:author="CARAGNULO Vincenzo" w:date="2020-06-26T17:08:00Z">
          <w:pPr>
            <w:ind w:left="-360"/>
          </w:pPr>
        </w:pPrChange>
      </w:pPr>
      <w:ins w:id="681" w:author="CARAGNULO Vincenzo" w:date="2020-06-26T16:27:00Z">
        <w:del w:id="682" w:author="LAGROTTERIA Domenico" w:date="2020-07-01T23:32:00Z">
          <w:r w:rsidRPr="006B16A0">
            <w:rPr>
              <w:rStyle w:val="normaltextrun"/>
              <w:rFonts w:asciiTheme="majorHAnsi" w:eastAsia="Questrial" w:hAnsiTheme="majorHAnsi" w:cstheme="majorHAnsi"/>
              <w:lang w:eastAsia="it-IT"/>
              <w:rPrChange w:id="683" w:author="LAGROTTERIA Domenico" w:date="2020-07-01T14:49:00Z">
                <w:rPr>
                  <w:rFonts w:ascii="Open Sans Light" w:eastAsia="Open Sans Light" w:hAnsi="Open Sans Light" w:cs="Open Sans Light"/>
                  <w:color w:val="1A1816"/>
                  <w:lang w:val="it-IT"/>
                </w:rPr>
              </w:rPrChange>
            </w:rPr>
            <w:delText xml:space="preserve">l RF sono costruite attorno a flussi osservabili, in cui gli input e i valori della forma sono forniti come flussi di valori di input, a cui è possibile accedere in modo sincrono. </w:delText>
          </w:r>
          <w:r w:rsidRPr="006B16A0">
            <w:rPr>
              <w:rStyle w:val="normaltextrun"/>
              <w:rFonts w:asciiTheme="majorHAnsi" w:eastAsia="Questrial" w:hAnsiTheme="majorHAnsi" w:cstheme="majorHAnsi"/>
              <w:lang w:val="it-IT" w:eastAsia="it-IT"/>
              <w:rPrChange w:id="684" w:author="CARAGNULO Vincenzo" w:date="2020-06-26T16:41:00Z">
                <w:rPr>
                  <w:rFonts w:ascii="Open Sans Light" w:eastAsia="Open Sans Light" w:hAnsi="Open Sans Light" w:cs="Open Sans Light"/>
                  <w:color w:val="1A1816"/>
                </w:rPr>
              </w:rPrChange>
            </w:rPr>
            <w:delText xml:space="preserve">Fornire inoltre un percorso semplice per i test perché si è certi che i dati siano coerenti e prevedibili quando richiesto. Tutti i consumatori degli stream hanno accesso per manipolare i dati in modo sicuro. </w:delText>
          </w:r>
          <w:r w:rsidRPr="006B16A0">
            <w:rPr>
              <w:rStyle w:val="normaltextrun"/>
              <w:rFonts w:asciiTheme="majorHAnsi" w:eastAsia="Questrial" w:hAnsiTheme="majorHAnsi" w:cstheme="majorHAnsi"/>
              <w:lang w:val="it-IT" w:eastAsia="it-IT"/>
              <w:rPrChange w:id="685" w:author="CARAGNULO Vincenzo" w:date="2020-06-26T16:41:00Z">
                <w:rPr/>
              </w:rPrChange>
            </w:rPr>
            <w:br/>
          </w:r>
          <w:r w:rsidRPr="006B16A0">
            <w:rPr>
              <w:rStyle w:val="normaltextrun"/>
              <w:rFonts w:asciiTheme="majorHAnsi" w:eastAsia="Questrial" w:hAnsiTheme="majorHAnsi" w:cstheme="majorHAnsi"/>
              <w:lang w:val="it-IT" w:eastAsia="it-IT"/>
              <w:rPrChange w:id="686" w:author="CARAGNULO Vincenzo" w:date="2020-06-26T16:41:00Z">
                <w:rPr>
                  <w:rFonts w:ascii="Open Sans Light" w:eastAsia="Open Sans Light" w:hAnsi="Open Sans Light" w:cs="Open Sans Light"/>
                  <w:color w:val="1A1816"/>
                </w:rPr>
              </w:rPrChange>
            </w:rPr>
            <w:delText>Le RF sono riutilizzabili, testabili, sincrone e molto flessibili. In effetti le RF forniscono accesso ad API di basso livello.</w:delText>
          </w:r>
          <w:bookmarkStart w:id="687" w:name="_Toc44586688"/>
          <w:bookmarkStart w:id="688" w:name="_Toc44586817"/>
          <w:bookmarkStart w:id="689" w:name="_Toc44586937"/>
          <w:bookmarkStart w:id="690" w:name="_Toc44587058"/>
          <w:bookmarkStart w:id="691" w:name="_Toc44602390"/>
          <w:bookmarkEnd w:id="687"/>
          <w:bookmarkEnd w:id="688"/>
          <w:bookmarkEnd w:id="689"/>
          <w:bookmarkEnd w:id="690"/>
          <w:bookmarkEnd w:id="691"/>
        </w:del>
      </w:ins>
    </w:p>
    <w:p w14:paraId="3DFEE5E1" w14:textId="77777777" w:rsidR="00E46378" w:rsidRDefault="00E46378" w:rsidP="00E46378">
      <w:pPr>
        <w:pStyle w:val="Titolo3"/>
        <w:rPr>
          <w:ins w:id="692" w:author="CARAGNULO Vincenzo" w:date="2020-06-26T16:27:00Z"/>
          <w:del w:id="693" w:author="LAGROTTERIA Domenico" w:date="2020-07-01T23:32:00Z"/>
        </w:rPr>
        <w:pPrChange w:id="694" w:author="CARAGNULO Vincenzo" w:date="2020-06-26T16:28:00Z">
          <w:pPr>
            <w:pStyle w:val="Titolo1"/>
            <w:keepLines/>
            <w:numPr>
              <w:ilvl w:val="1"/>
              <w:numId w:val="64"/>
            </w:numPr>
            <w:tabs>
              <w:tab w:val="clear" w:pos="432"/>
              <w:tab w:val="clear" w:pos="567"/>
              <w:tab w:val="num" w:pos="360"/>
            </w:tabs>
            <w:ind w:left="1710" w:hanging="576"/>
          </w:pPr>
        </w:pPrChange>
      </w:pPr>
      <w:ins w:id="695" w:author="CARAGNULO Vincenzo" w:date="2020-06-26T16:27:00Z">
        <w:del w:id="696" w:author="LAGROTTERIA Domenico" w:date="2020-07-01T23:32:00Z">
          <w:r w:rsidRPr="74D2F45D">
            <w:delText>PM2</w:delText>
          </w:r>
          <w:bookmarkStart w:id="697" w:name="_Toc44586689"/>
          <w:bookmarkStart w:id="698" w:name="_Toc44586818"/>
          <w:bookmarkStart w:id="699" w:name="_Toc44586938"/>
          <w:bookmarkStart w:id="700" w:name="_Toc44587059"/>
          <w:bookmarkStart w:id="701" w:name="_Toc44602391"/>
          <w:bookmarkEnd w:id="697"/>
          <w:bookmarkEnd w:id="698"/>
          <w:bookmarkEnd w:id="699"/>
          <w:bookmarkEnd w:id="700"/>
          <w:bookmarkEnd w:id="701"/>
        </w:del>
      </w:ins>
    </w:p>
    <w:p w14:paraId="76C5ACC5" w14:textId="77777777" w:rsidR="00E46378" w:rsidRPr="006B16A0" w:rsidRDefault="00E46378" w:rsidP="00E46378">
      <w:pPr>
        <w:rPr>
          <w:ins w:id="702" w:author="CARAGNULO Vincenzo" w:date="2020-06-26T16:27:00Z"/>
          <w:del w:id="703" w:author="LAGROTTERIA Domenico" w:date="2020-07-01T23:32:00Z"/>
          <w:rStyle w:val="normaltextrun"/>
          <w:rFonts w:asciiTheme="majorHAnsi" w:eastAsia="Questrial" w:hAnsiTheme="majorHAnsi" w:cstheme="majorHAnsi"/>
          <w:lang w:val="it-IT" w:eastAsia="it-IT"/>
          <w:rPrChange w:id="704" w:author="CARAGNULO Vincenzo" w:date="2020-06-26T16:41:00Z">
            <w:rPr>
              <w:ins w:id="705" w:author="CARAGNULO Vincenzo" w:date="2020-06-26T16:27:00Z"/>
              <w:del w:id="706" w:author="LAGROTTERIA Domenico" w:date="2020-07-01T23:32:00Z"/>
              <w:rFonts w:ascii="Open Sans Light" w:eastAsia="Open Sans Light" w:hAnsi="Open Sans Light" w:cs="Open Sans Light"/>
              <w:color w:val="1A1816"/>
            </w:rPr>
          </w:rPrChange>
        </w:rPr>
        <w:pPrChange w:id="707" w:author="CARAGNULO Vincenzo" w:date="2020-06-26T16:39:00Z">
          <w:pPr>
            <w:ind w:left="-360"/>
          </w:pPr>
        </w:pPrChange>
      </w:pPr>
      <w:ins w:id="708" w:author="CARAGNULO Vincenzo" w:date="2020-06-26T16:27:00Z">
        <w:del w:id="709" w:author="LAGROTTERIA Domenico" w:date="2020-07-01T23:32:00Z">
          <w:r w:rsidRPr="006B16A0">
            <w:rPr>
              <w:rStyle w:val="normaltextrun"/>
              <w:rFonts w:asciiTheme="majorHAnsi" w:eastAsia="Questrial" w:hAnsiTheme="majorHAnsi" w:cstheme="majorHAnsi"/>
              <w:lang w:val="it-IT" w:eastAsia="it-IT"/>
              <w:rPrChange w:id="710" w:author="CARAGNULO Vincenzo" w:date="2020-06-26T16:41:00Z">
                <w:rPr>
                  <w:rFonts w:ascii="Open Sans Light" w:eastAsia="Open Sans Light" w:hAnsi="Open Sans Light" w:cs="Open Sans Light"/>
                  <w:color w:val="1A1816"/>
                </w:rPr>
              </w:rPrChange>
            </w:rPr>
            <w:delText xml:space="preserve">PM2 è il più noto manager di processi per Node.js, permette di eseguire gli applicativi come servizi e farli ripartire automaticamente qualora dovesse interrompersi l’esecuzione. Questo è molto importante nella gestione di applicativi Node.js poiché una eccezione non gestita interromperebbe l’esecuzione del software e richiederebbe altrimenti un riavvio </w:delText>
          </w:r>
        </w:del>
      </w:ins>
      <w:ins w:id="711" w:author="CARAGNULO Vincenzo" w:date="2020-06-26T16:29:00Z">
        <w:del w:id="712" w:author="LAGROTTERIA Domenico" w:date="2020-07-01T23:32:00Z">
          <w:r w:rsidRPr="006B16A0">
            <w:rPr>
              <w:rStyle w:val="normaltextrun"/>
              <w:rFonts w:asciiTheme="majorHAnsi" w:eastAsia="Questrial" w:hAnsiTheme="majorHAnsi" w:cstheme="majorHAnsi"/>
              <w:lang w:val="it-IT" w:eastAsia="it-IT"/>
              <w:rPrChange w:id="713" w:author="CARAGNULO Vincenzo" w:date="2020-06-26T16:41:00Z">
                <w:rPr>
                  <w:rStyle w:val="normaltextrun"/>
                  <w:rFonts w:asciiTheme="majorHAnsi" w:eastAsia="Questrial" w:hAnsiTheme="majorHAnsi" w:cstheme="majorHAnsi"/>
                  <w:lang w:eastAsia="it-IT"/>
                </w:rPr>
              </w:rPrChange>
            </w:rPr>
            <w:delText>manual.</w:delText>
          </w:r>
        </w:del>
      </w:ins>
      <w:bookmarkStart w:id="714" w:name="_Toc44586690"/>
      <w:bookmarkStart w:id="715" w:name="_Toc44586819"/>
      <w:bookmarkStart w:id="716" w:name="_Toc44586939"/>
      <w:bookmarkStart w:id="717" w:name="_Toc44587060"/>
      <w:bookmarkStart w:id="718" w:name="_Toc44602392"/>
      <w:bookmarkEnd w:id="714"/>
      <w:bookmarkEnd w:id="715"/>
      <w:bookmarkEnd w:id="716"/>
      <w:bookmarkEnd w:id="717"/>
      <w:bookmarkEnd w:id="718"/>
    </w:p>
    <w:p w14:paraId="1881FF13" w14:textId="77777777" w:rsidR="00E46378" w:rsidRDefault="00E46378" w:rsidP="00E46378">
      <w:pPr>
        <w:pStyle w:val="Titolo3"/>
        <w:rPr>
          <w:ins w:id="719" w:author="CARAGNULO Vincenzo" w:date="2020-06-26T16:27:00Z"/>
        </w:rPr>
        <w:pPrChange w:id="720" w:author="CARAGNULO Vincenzo" w:date="2020-06-26T16:28:00Z">
          <w:pPr>
            <w:pStyle w:val="Titolo1"/>
            <w:keepLines/>
            <w:numPr>
              <w:ilvl w:val="1"/>
              <w:numId w:val="64"/>
            </w:numPr>
            <w:tabs>
              <w:tab w:val="clear" w:pos="432"/>
              <w:tab w:val="clear" w:pos="567"/>
              <w:tab w:val="num" w:pos="360"/>
            </w:tabs>
            <w:ind w:left="1710" w:hanging="576"/>
          </w:pPr>
        </w:pPrChange>
      </w:pPr>
      <w:bookmarkStart w:id="721" w:name="_Toc44602393"/>
      <w:ins w:id="722" w:author="CARAGNULO Vincenzo" w:date="2020-06-26T16:27:00Z">
        <w:r w:rsidRPr="74D2F45D">
          <w:t>Nginx</w:t>
        </w:r>
        <w:bookmarkEnd w:id="721"/>
      </w:ins>
    </w:p>
    <w:p w14:paraId="4E2338F8" w14:textId="77777777" w:rsidR="00E46378" w:rsidRDefault="00E46378" w:rsidP="00E46378">
      <w:pPr>
        <w:rPr>
          <w:ins w:id="723" w:author="LAGROTTERIA Domenico" w:date="2020-07-01T23:32:00Z"/>
          <w:rStyle w:val="normaltextrun"/>
          <w:rFonts w:asciiTheme="majorHAnsi" w:eastAsia="Questrial" w:hAnsiTheme="majorHAnsi" w:cstheme="majorHAnsi"/>
          <w:lang w:val="it-IT" w:eastAsia="it-IT"/>
        </w:rPr>
      </w:pPr>
      <w:proofErr w:type="spellStart"/>
      <w:ins w:id="724" w:author="CARAGNULO Vincenzo" w:date="2020-06-26T16:27:00Z">
        <w:r w:rsidRPr="006B16A0">
          <w:rPr>
            <w:rStyle w:val="normaltextrun"/>
            <w:rFonts w:asciiTheme="majorHAnsi" w:eastAsia="Questrial" w:hAnsiTheme="majorHAnsi" w:cstheme="majorHAnsi"/>
            <w:lang w:val="it-IT" w:eastAsia="it-IT"/>
            <w:rPrChange w:id="725" w:author="CARAGNULO Vincenzo" w:date="2020-06-26T16:41:00Z">
              <w:rPr>
                <w:rFonts w:ascii="Open Sans Light" w:eastAsia="Open Sans Light" w:hAnsi="Open Sans Light" w:cs="Open Sans Light"/>
                <w:color w:val="1A1816"/>
              </w:rPr>
            </w:rPrChange>
          </w:rPr>
          <w:t>Nginx</w:t>
        </w:r>
        <w:proofErr w:type="spellEnd"/>
        <w:r w:rsidRPr="006B16A0">
          <w:rPr>
            <w:rStyle w:val="normaltextrun"/>
            <w:rFonts w:asciiTheme="majorHAnsi" w:eastAsia="Questrial" w:hAnsiTheme="majorHAnsi" w:cstheme="majorHAnsi"/>
            <w:lang w:val="it-IT" w:eastAsia="it-IT"/>
            <w:rPrChange w:id="726" w:author="CARAGNULO Vincenzo" w:date="2020-06-26T16:41:00Z">
              <w:rPr>
                <w:rFonts w:ascii="Open Sans Light" w:eastAsia="Open Sans Light" w:hAnsi="Open Sans Light" w:cs="Open Sans Light"/>
                <w:color w:val="1A1816"/>
              </w:rPr>
            </w:rPrChange>
          </w:rPr>
          <w:t xml:space="preserve"> è un HTTP web server che può essere usato anche come reverse proxy, mail server, </w:t>
        </w:r>
        <w:proofErr w:type="spellStart"/>
        <w:r w:rsidRPr="006B16A0">
          <w:rPr>
            <w:rStyle w:val="normaltextrun"/>
            <w:rFonts w:asciiTheme="majorHAnsi" w:eastAsia="Questrial" w:hAnsiTheme="majorHAnsi" w:cstheme="majorHAnsi"/>
            <w:lang w:val="it-IT" w:eastAsia="it-IT"/>
            <w:rPrChange w:id="727" w:author="CARAGNULO Vincenzo" w:date="2020-06-26T16:41:00Z">
              <w:rPr>
                <w:rFonts w:ascii="Open Sans Light" w:eastAsia="Open Sans Light" w:hAnsi="Open Sans Light" w:cs="Open Sans Light"/>
                <w:color w:val="1A1816"/>
              </w:rPr>
            </w:rPrChange>
          </w:rPr>
          <w:t>load</w:t>
        </w:r>
        <w:proofErr w:type="spellEnd"/>
        <w:r w:rsidRPr="006B16A0">
          <w:rPr>
            <w:rStyle w:val="normaltextrun"/>
            <w:rFonts w:asciiTheme="majorHAnsi" w:eastAsia="Questrial" w:hAnsiTheme="majorHAnsi" w:cstheme="majorHAnsi"/>
            <w:lang w:val="it-IT" w:eastAsia="it-IT"/>
            <w:rPrChange w:id="728" w:author="CARAGNULO Vincenzo" w:date="2020-06-26T16:41:00Z">
              <w:rPr>
                <w:rFonts w:ascii="Open Sans Light" w:eastAsia="Open Sans Light" w:hAnsi="Open Sans Light" w:cs="Open Sans Light"/>
                <w:color w:val="1A1816"/>
              </w:rPr>
            </w:rPrChange>
          </w:rPr>
          <w:t xml:space="preserve"> </w:t>
        </w:r>
        <w:proofErr w:type="spellStart"/>
        <w:r w:rsidRPr="006B16A0">
          <w:rPr>
            <w:rStyle w:val="normaltextrun"/>
            <w:rFonts w:asciiTheme="majorHAnsi" w:eastAsia="Questrial" w:hAnsiTheme="majorHAnsi" w:cstheme="majorHAnsi"/>
            <w:lang w:val="it-IT" w:eastAsia="it-IT"/>
            <w:rPrChange w:id="729" w:author="CARAGNULO Vincenzo" w:date="2020-06-26T16:41:00Z">
              <w:rPr>
                <w:rFonts w:ascii="Open Sans Light" w:eastAsia="Open Sans Light" w:hAnsi="Open Sans Light" w:cs="Open Sans Light"/>
                <w:color w:val="1A1816"/>
              </w:rPr>
            </w:rPrChange>
          </w:rPr>
          <w:t>balancer</w:t>
        </w:r>
        <w:proofErr w:type="spellEnd"/>
        <w:r w:rsidRPr="006B16A0">
          <w:rPr>
            <w:rStyle w:val="normaltextrun"/>
            <w:rFonts w:asciiTheme="majorHAnsi" w:eastAsia="Questrial" w:hAnsiTheme="majorHAnsi" w:cstheme="majorHAnsi"/>
            <w:lang w:val="it-IT" w:eastAsia="it-IT"/>
            <w:rPrChange w:id="730" w:author="CARAGNULO Vincenzo" w:date="2020-06-26T16:41:00Z">
              <w:rPr>
                <w:rFonts w:ascii="Open Sans Light" w:eastAsia="Open Sans Light" w:hAnsi="Open Sans Light" w:cs="Open Sans Light"/>
                <w:color w:val="1A1816"/>
              </w:rPr>
            </w:rPrChange>
          </w:rPr>
          <w:t xml:space="preserve"> e server TCP/UDP. Tra le sue caratteristiche spiccano una ottimizzata gestione delle richieste verso file statici</w:t>
        </w:r>
      </w:ins>
      <w:r>
        <w:rPr>
          <w:rStyle w:val="normaltextrun"/>
          <w:rFonts w:asciiTheme="majorHAnsi" w:eastAsia="Questrial" w:hAnsiTheme="majorHAnsi" w:cstheme="majorHAnsi"/>
          <w:lang w:val="it-IT" w:eastAsia="it-IT"/>
        </w:rPr>
        <w:t xml:space="preserve">, </w:t>
      </w:r>
      <w:ins w:id="731" w:author="CARAGNULO Vincenzo" w:date="2020-06-26T16:27:00Z">
        <w:r w:rsidRPr="006B16A0">
          <w:rPr>
            <w:rStyle w:val="normaltextrun"/>
            <w:rFonts w:asciiTheme="majorHAnsi" w:eastAsia="Questrial" w:hAnsiTheme="majorHAnsi" w:cstheme="majorHAnsi"/>
            <w:lang w:val="it-IT" w:eastAsia="it-IT"/>
            <w:rPrChange w:id="732" w:author="CARAGNULO Vincenzo" w:date="2020-06-26T16:41:00Z">
              <w:rPr>
                <w:rFonts w:ascii="Open Sans Light" w:eastAsia="Open Sans Light" w:hAnsi="Open Sans Light" w:cs="Open Sans Light"/>
                <w:color w:val="1A1816"/>
              </w:rPr>
            </w:rPrChange>
          </w:rPr>
          <w:t>un supporto per applicazioni Fast Common Gateway Interface</w:t>
        </w:r>
      </w:ins>
      <w:r>
        <w:rPr>
          <w:rStyle w:val="normaltextrun"/>
          <w:rFonts w:asciiTheme="majorHAnsi" w:eastAsia="Questrial" w:hAnsiTheme="majorHAnsi" w:cstheme="majorHAnsi"/>
          <w:lang w:val="it-IT" w:eastAsia="it-IT"/>
        </w:rPr>
        <w:t xml:space="preserve"> (</w:t>
      </w:r>
      <w:proofErr w:type="spellStart"/>
      <w:ins w:id="733" w:author="CARAGNULO Vincenzo" w:date="2020-06-26T16:27:00Z">
        <w:r w:rsidRPr="006B16A0">
          <w:rPr>
            <w:rStyle w:val="normaltextrun"/>
            <w:rFonts w:asciiTheme="majorHAnsi" w:eastAsia="Questrial" w:hAnsiTheme="majorHAnsi" w:cstheme="majorHAnsi"/>
            <w:lang w:val="it-IT" w:eastAsia="it-IT"/>
            <w:rPrChange w:id="734" w:author="CARAGNULO Vincenzo" w:date="2020-06-26T16:41:00Z">
              <w:rPr>
                <w:rFonts w:ascii="Open Sans Light" w:eastAsia="Open Sans Light" w:hAnsi="Open Sans Light" w:cs="Open Sans Light"/>
                <w:color w:val="1A1816"/>
              </w:rPr>
            </w:rPrChange>
          </w:rPr>
          <w:t>FastCGI</w:t>
        </w:r>
      </w:ins>
      <w:proofErr w:type="spellEnd"/>
      <w:r>
        <w:rPr>
          <w:rStyle w:val="normaltextrun"/>
          <w:rFonts w:asciiTheme="majorHAnsi" w:eastAsia="Questrial" w:hAnsiTheme="majorHAnsi" w:cstheme="majorHAnsi"/>
          <w:lang w:val="it-IT" w:eastAsia="it-IT"/>
        </w:rPr>
        <w:t>),</w:t>
      </w:r>
      <w:r w:rsidRPr="0003755A">
        <w:rPr>
          <w:rStyle w:val="normaltextrun"/>
          <w:rFonts w:asciiTheme="majorHAnsi" w:eastAsia="Questrial" w:hAnsiTheme="majorHAnsi" w:cstheme="majorHAnsi"/>
          <w:lang w:val="it-IT" w:eastAsia="it-IT"/>
        </w:rPr>
        <w:t xml:space="preserve"> gestire il protocollo SSL e reindirizzare il traffico verso l'applicazione Node.js</w:t>
      </w:r>
      <w:r>
        <w:rPr>
          <w:rStyle w:val="normaltextrun"/>
          <w:rFonts w:asciiTheme="majorHAnsi" w:eastAsia="Questrial" w:hAnsiTheme="majorHAnsi" w:cstheme="majorHAnsi"/>
          <w:lang w:val="it-IT" w:eastAsia="it-IT"/>
        </w:rPr>
        <w:t xml:space="preserve"> che contiene i file JavaScript dell’applicazione </w:t>
      </w:r>
      <w:proofErr w:type="spellStart"/>
      <w:r>
        <w:rPr>
          <w:rStyle w:val="normaltextrun"/>
          <w:rFonts w:asciiTheme="majorHAnsi" w:eastAsia="Questrial" w:hAnsiTheme="majorHAnsi" w:cstheme="majorHAnsi"/>
          <w:lang w:val="it-IT" w:eastAsia="it-IT"/>
        </w:rPr>
        <w:t>Angular</w:t>
      </w:r>
      <w:proofErr w:type="spellEnd"/>
      <w:r>
        <w:rPr>
          <w:rStyle w:val="normaltextrun"/>
          <w:rFonts w:asciiTheme="majorHAnsi" w:eastAsia="Questrial" w:hAnsiTheme="majorHAnsi" w:cstheme="majorHAnsi"/>
          <w:lang w:val="it-IT" w:eastAsia="it-IT"/>
        </w:rPr>
        <w:t>.</w:t>
      </w:r>
    </w:p>
    <w:p w14:paraId="384D5D5B" w14:textId="77777777" w:rsidR="00E46378" w:rsidRPr="006B16A0" w:rsidRDefault="00E46378" w:rsidP="00E46378">
      <w:pPr>
        <w:rPr>
          <w:ins w:id="735" w:author="CARAGNULO Vincenzo" w:date="2020-06-26T16:27:00Z"/>
          <w:rStyle w:val="normaltextrun"/>
          <w:rFonts w:asciiTheme="majorHAnsi" w:eastAsia="Questrial" w:hAnsiTheme="majorHAnsi" w:cstheme="majorHAnsi"/>
          <w:lang w:val="it-IT" w:eastAsia="it-IT"/>
          <w:rPrChange w:id="736" w:author="CARAGNULO Vincenzo" w:date="2020-06-26T16:41:00Z">
            <w:rPr>
              <w:ins w:id="737" w:author="CARAGNULO Vincenzo" w:date="2020-06-26T16:27:00Z"/>
              <w:rFonts w:ascii="Open Sans Light" w:eastAsia="Open Sans Light" w:hAnsi="Open Sans Light" w:cs="Open Sans Light"/>
              <w:color w:val="1A1816"/>
            </w:rPr>
          </w:rPrChange>
        </w:rPr>
        <w:pPrChange w:id="738" w:author="CARAGNULO Vincenzo" w:date="2020-06-26T16:28:00Z">
          <w:pPr>
            <w:ind w:left="-360"/>
          </w:pPr>
        </w:pPrChange>
      </w:pPr>
      <w:ins w:id="739" w:author="CARAGNULO Vincenzo" w:date="2020-06-26T16:27:00Z">
        <w:del w:id="740" w:author="LAGROTTERIA Domenico" w:date="2020-07-01T23:33:00Z">
          <w:r w:rsidRPr="006B16A0">
            <w:rPr>
              <w:rStyle w:val="normaltextrun"/>
              <w:rFonts w:asciiTheme="majorHAnsi" w:eastAsia="Questrial" w:hAnsiTheme="majorHAnsi" w:cstheme="majorHAnsi"/>
              <w:lang w:val="it-IT" w:eastAsia="it-IT"/>
              <w:rPrChange w:id="741" w:author="CARAGNULO Vincenzo" w:date="2020-06-26T16:41:00Z">
                <w:rPr>
                  <w:rFonts w:ascii="Open Sans Light" w:eastAsia="Open Sans Light" w:hAnsi="Open Sans Light" w:cs="Open Sans Light"/>
                  <w:color w:val="1A1816"/>
                </w:rPr>
              </w:rPrChange>
            </w:rPr>
            <w:delText>Un’altra caratteristica che mi ha fatto optare per questa soluzione è</w:delText>
          </w:r>
        </w:del>
      </w:ins>
      <w:ins w:id="742" w:author="LAGROTTERIA Domenico" w:date="2020-07-01T23:33:00Z">
        <w:r>
          <w:rPr>
            <w:rStyle w:val="normaltextrun"/>
            <w:rFonts w:asciiTheme="majorHAnsi" w:eastAsia="Questrial" w:hAnsiTheme="majorHAnsi" w:cstheme="majorHAnsi"/>
            <w:lang w:val="it-IT" w:eastAsia="it-IT"/>
          </w:rPr>
          <w:t>L’</w:t>
        </w:r>
      </w:ins>
      <w:ins w:id="743" w:author="CARAGNULO Vincenzo" w:date="2020-06-26T16:27:00Z">
        <w:del w:id="744" w:author="LAGROTTERIA Domenico" w:date="2020-07-01T23:33:00Z">
          <w:r w:rsidRPr="006B16A0">
            <w:rPr>
              <w:rStyle w:val="normaltextrun"/>
              <w:rFonts w:asciiTheme="majorHAnsi" w:eastAsia="Questrial" w:hAnsiTheme="majorHAnsi" w:cstheme="majorHAnsi"/>
              <w:lang w:val="it-IT" w:eastAsia="it-IT"/>
              <w:rPrChange w:id="745" w:author="CARAGNULO Vincenzo" w:date="2020-06-26T16:41:00Z">
                <w:rPr>
                  <w:rFonts w:ascii="Open Sans Light" w:eastAsia="Open Sans Light" w:hAnsi="Open Sans Light" w:cs="Open Sans Light"/>
                  <w:color w:val="1A1816"/>
                </w:rPr>
              </w:rPrChange>
            </w:rPr>
            <w:delText xml:space="preserve"> l’</w:delText>
          </w:r>
        </w:del>
        <w:r w:rsidRPr="006B16A0">
          <w:rPr>
            <w:rStyle w:val="normaltextrun"/>
            <w:rFonts w:asciiTheme="majorHAnsi" w:eastAsia="Questrial" w:hAnsiTheme="majorHAnsi" w:cstheme="majorHAnsi"/>
            <w:lang w:val="it-IT" w:eastAsia="it-IT"/>
            <w:rPrChange w:id="746" w:author="CARAGNULO Vincenzo" w:date="2020-06-26T16:41:00Z">
              <w:rPr>
                <w:rFonts w:ascii="Open Sans Light" w:eastAsia="Open Sans Light" w:hAnsi="Open Sans Light" w:cs="Open Sans Light"/>
                <w:color w:val="1A1816"/>
              </w:rPr>
            </w:rPrChange>
          </w:rPr>
          <w:t>estrema semplicità che contraddistingue il suo processo di configurazione</w:t>
        </w:r>
      </w:ins>
      <w:ins w:id="747" w:author="LAGROTTERIA Domenico" w:date="2020-07-01T23:33:00Z">
        <w:r>
          <w:rPr>
            <w:rStyle w:val="normaltextrun"/>
            <w:rFonts w:asciiTheme="majorHAnsi" w:eastAsia="Questrial" w:hAnsiTheme="majorHAnsi" w:cstheme="majorHAnsi"/>
            <w:lang w:val="it-IT" w:eastAsia="it-IT"/>
          </w:rPr>
          <w:t xml:space="preserve"> è sicuramente uno dei suoi punti di forza.</w:t>
        </w:r>
      </w:ins>
      <w:ins w:id="748" w:author="CARAGNULO Vincenzo" w:date="2020-06-26T16:27:00Z">
        <w:del w:id="749" w:author="LAGROTTERIA Domenico" w:date="2020-07-01T23:33:00Z">
          <w:r w:rsidRPr="006B16A0">
            <w:rPr>
              <w:rStyle w:val="normaltextrun"/>
              <w:rFonts w:asciiTheme="majorHAnsi" w:eastAsia="Questrial" w:hAnsiTheme="majorHAnsi" w:cstheme="majorHAnsi"/>
              <w:lang w:val="it-IT" w:eastAsia="it-IT"/>
              <w:rPrChange w:id="750" w:author="CARAGNULO Vincenzo" w:date="2020-06-26T16:41:00Z">
                <w:rPr>
                  <w:rFonts w:ascii="Open Sans Light" w:eastAsia="Open Sans Light" w:hAnsi="Open Sans Light" w:cs="Open Sans Light"/>
                  <w:color w:val="1A1816"/>
                </w:rPr>
              </w:rPrChange>
            </w:rPr>
            <w:delText xml:space="preserve">: si tratta di agire su un file testuale diviso in moduli, in ciascuno dei quali possono essere specificate delle direttive espresse sotto forma di coppie chiave/valore per abilitare o disabilitare determinati comportamenti. </w:delText>
          </w:r>
        </w:del>
      </w:ins>
    </w:p>
    <w:p w14:paraId="0B034F0B" w14:textId="77777777" w:rsidR="00E46378" w:rsidRPr="006B16A0" w:rsidRDefault="00E46378" w:rsidP="00E46378">
      <w:pPr>
        <w:rPr>
          <w:ins w:id="751" w:author="CARAGNULO Vincenzo" w:date="2020-06-26T16:27:00Z"/>
          <w:rStyle w:val="normaltextrun"/>
          <w:rFonts w:asciiTheme="majorHAnsi" w:eastAsia="Questrial" w:hAnsiTheme="majorHAnsi" w:cstheme="majorHAnsi"/>
          <w:lang w:val="it-IT" w:eastAsia="it-IT"/>
          <w:rPrChange w:id="752" w:author="CARAGNULO Vincenzo" w:date="2020-06-26T16:41:00Z">
            <w:rPr>
              <w:ins w:id="753" w:author="CARAGNULO Vincenzo" w:date="2020-06-26T16:27:00Z"/>
              <w:rFonts w:ascii="Open Sans Light" w:eastAsia="Open Sans Light" w:hAnsi="Open Sans Light" w:cs="Open Sans Light"/>
              <w:color w:val="1A1816"/>
            </w:rPr>
          </w:rPrChange>
        </w:rPr>
        <w:pPrChange w:id="754" w:author="CARAGNULO Vincenzo" w:date="2020-06-26T16:28:00Z">
          <w:pPr>
            <w:ind w:left="-360"/>
          </w:pPr>
        </w:pPrChange>
      </w:pPr>
      <w:ins w:id="755" w:author="CARAGNULO Vincenzo" w:date="2020-06-26T16:27:00Z">
        <w:del w:id="756" w:author="LAGROTTERIA Domenico" w:date="2020-07-01T23:33:00Z">
          <w:r w:rsidRPr="006B16A0">
            <w:rPr>
              <w:rStyle w:val="normaltextrun"/>
              <w:rFonts w:asciiTheme="majorHAnsi" w:eastAsia="Questrial" w:hAnsiTheme="majorHAnsi" w:cstheme="majorHAnsi"/>
              <w:lang w:val="it-IT" w:eastAsia="it-IT"/>
              <w:rPrChange w:id="757" w:author="CARAGNULO Vincenzo" w:date="2020-06-26T16:41:00Z">
                <w:rPr>
                  <w:rFonts w:ascii="Open Sans Light" w:eastAsia="Open Sans Light" w:hAnsi="Open Sans Light" w:cs="Open Sans Light"/>
                  <w:color w:val="1A1816"/>
                </w:rPr>
              </w:rPrChange>
            </w:rPr>
            <w:delText xml:space="preserve">Nginx è stato utilizzato esclusivamente come reverse proxy. Un reverse proxy si occupa di indirizzare le richieste provenienti da un client su diverse URI verso i server dedicati a fornire la risorsa richiesta. </w:delText>
          </w:r>
          <w:r w:rsidRPr="006B16A0" w:rsidDel="00135262">
            <w:rPr>
              <w:rStyle w:val="normaltextrun"/>
              <w:rFonts w:asciiTheme="majorHAnsi" w:eastAsia="Questrial" w:hAnsiTheme="majorHAnsi" w:cstheme="majorHAnsi"/>
              <w:lang w:val="it-IT" w:eastAsia="it-IT"/>
              <w:rPrChange w:id="758" w:author="CARAGNULO Vincenzo" w:date="2020-06-26T16:41:00Z">
                <w:rPr>
                  <w:rFonts w:ascii="Open Sans Light" w:eastAsia="Open Sans Light" w:hAnsi="Open Sans Light" w:cs="Open Sans Light"/>
                  <w:color w:val="1A1816"/>
                </w:rPr>
              </w:rPrChange>
            </w:rPr>
            <w:delText xml:space="preserve">Per </w:delText>
          </w:r>
        </w:del>
      </w:ins>
      <w:ins w:id="759" w:author="LAGROTTERIA Domenico" w:date="2020-07-01T23:33:00Z">
        <w:r>
          <w:rPr>
            <w:rStyle w:val="normaltextrun"/>
            <w:rFonts w:asciiTheme="majorHAnsi" w:eastAsia="Questrial" w:hAnsiTheme="majorHAnsi" w:cstheme="majorHAnsi"/>
            <w:lang w:val="it-IT" w:eastAsia="it-IT"/>
          </w:rPr>
          <w:t>Ne</w:t>
        </w:r>
      </w:ins>
      <w:ins w:id="760" w:author="LAGROTTERIA Domenico" w:date="2020-07-01T23:34:00Z">
        <w:r>
          <w:rPr>
            <w:rStyle w:val="normaltextrun"/>
            <w:rFonts w:asciiTheme="majorHAnsi" w:eastAsia="Questrial" w:hAnsiTheme="majorHAnsi" w:cstheme="majorHAnsi"/>
            <w:lang w:val="it-IT" w:eastAsia="it-IT"/>
          </w:rPr>
          <w:t>l caso delle</w:t>
        </w:r>
      </w:ins>
      <w:ins w:id="761" w:author="CARAGNULO Vincenzo" w:date="2020-06-26T16:27:00Z">
        <w:del w:id="762" w:author="LAGROTTERIA Domenico" w:date="2020-07-01T23:34:00Z">
          <w:r w:rsidRPr="006B16A0">
            <w:rPr>
              <w:rStyle w:val="normaltextrun"/>
              <w:rFonts w:asciiTheme="majorHAnsi" w:eastAsia="Questrial" w:hAnsiTheme="majorHAnsi" w:cstheme="majorHAnsi"/>
              <w:lang w:val="it-IT" w:eastAsia="it-IT"/>
              <w:rPrChange w:id="763" w:author="CARAGNULO Vincenzo" w:date="2020-06-26T16:41:00Z">
                <w:rPr>
                  <w:rFonts w:ascii="Open Sans Light" w:eastAsia="Open Sans Light" w:hAnsi="Open Sans Light" w:cs="Open Sans Light"/>
                  <w:color w:val="1A1816"/>
                </w:rPr>
              </w:rPrChange>
            </w:rPr>
            <w:delText>la</w:delText>
          </w:r>
        </w:del>
        <w:r w:rsidRPr="006B16A0">
          <w:rPr>
            <w:rStyle w:val="normaltextrun"/>
            <w:rFonts w:asciiTheme="majorHAnsi" w:eastAsia="Questrial" w:hAnsiTheme="majorHAnsi" w:cstheme="majorHAnsi"/>
            <w:lang w:val="it-IT" w:eastAsia="it-IT"/>
            <w:rPrChange w:id="764" w:author="CARAGNULO Vincenzo" w:date="2020-06-26T16:41:00Z">
              <w:rPr>
                <w:rFonts w:ascii="Open Sans Light" w:eastAsia="Open Sans Light" w:hAnsi="Open Sans Light" w:cs="Open Sans Light"/>
                <w:color w:val="1A1816"/>
              </w:rPr>
            </w:rPrChange>
          </w:rPr>
          <w:t xml:space="preserve"> </w:t>
        </w:r>
        <w:r w:rsidRPr="006B16A0">
          <w:rPr>
            <w:rStyle w:val="normaltextrun"/>
            <w:rFonts w:asciiTheme="majorHAnsi" w:eastAsia="Questrial" w:hAnsiTheme="majorHAnsi" w:cstheme="majorHAnsi"/>
            <w:lang w:val="it-IT" w:eastAsia="it-IT"/>
            <w:rPrChange w:id="765" w:author="CARAGNULO Vincenzo" w:date="2020-06-26T16:41:00Z">
              <w:rPr>
                <w:rFonts w:ascii="Open Sans Light" w:eastAsia="Open Sans Light" w:hAnsi="Open Sans Light" w:cs="Open Sans Light"/>
                <w:b/>
                <w:bCs/>
                <w:color w:val="1A1816"/>
              </w:rPr>
            </w:rPrChange>
          </w:rPr>
          <w:t>PWA</w:t>
        </w:r>
      </w:ins>
      <w:ins w:id="766" w:author="LAGROTTERIA Domenico" w:date="2020-07-01T23:34:00Z">
        <w:r>
          <w:rPr>
            <w:rStyle w:val="normaltextrun"/>
            <w:rFonts w:asciiTheme="majorHAnsi" w:eastAsia="Questrial" w:hAnsiTheme="majorHAnsi" w:cstheme="majorHAnsi"/>
            <w:lang w:val="it-IT" w:eastAsia="it-IT"/>
          </w:rPr>
          <w:t>,</w:t>
        </w:r>
      </w:ins>
      <w:ins w:id="767" w:author="CARAGNULO Vincenzo" w:date="2020-06-26T16:27:00Z">
        <w:r w:rsidRPr="006B16A0">
          <w:rPr>
            <w:rStyle w:val="normaltextrun"/>
            <w:rFonts w:asciiTheme="majorHAnsi" w:eastAsia="Questrial" w:hAnsiTheme="majorHAnsi" w:cstheme="majorHAnsi"/>
            <w:lang w:val="it-IT" w:eastAsia="it-IT"/>
            <w:rPrChange w:id="768" w:author="CARAGNULO Vincenzo" w:date="2020-06-26T16:41:00Z">
              <w:rPr>
                <w:rFonts w:ascii="Open Sans Light" w:eastAsia="Open Sans Light" w:hAnsi="Open Sans Light" w:cs="Open Sans Light"/>
                <w:b/>
                <w:bCs/>
                <w:color w:val="1A1816"/>
              </w:rPr>
            </w:rPrChange>
          </w:rPr>
          <w:t xml:space="preserve"> </w:t>
        </w:r>
        <w:proofErr w:type="spellStart"/>
        <w:r w:rsidRPr="006B16A0">
          <w:rPr>
            <w:rStyle w:val="normaltextrun"/>
            <w:rFonts w:asciiTheme="majorHAnsi" w:eastAsia="Questrial" w:hAnsiTheme="majorHAnsi" w:cstheme="majorHAnsi"/>
            <w:lang w:val="it-IT" w:eastAsia="it-IT"/>
            <w:rPrChange w:id="769" w:author="CARAGNULO Vincenzo" w:date="2020-06-26T16:41:00Z">
              <w:rPr>
                <w:rFonts w:ascii="Open Sans Light" w:eastAsia="Open Sans Light" w:hAnsi="Open Sans Light" w:cs="Open Sans Light"/>
                <w:color w:val="1A1816"/>
              </w:rPr>
            </w:rPrChange>
          </w:rPr>
          <w:t>Nginx</w:t>
        </w:r>
        <w:proofErr w:type="spellEnd"/>
        <w:r w:rsidRPr="006B16A0">
          <w:rPr>
            <w:rStyle w:val="normaltextrun"/>
            <w:rFonts w:asciiTheme="majorHAnsi" w:eastAsia="Questrial" w:hAnsiTheme="majorHAnsi" w:cstheme="majorHAnsi"/>
            <w:lang w:val="it-IT" w:eastAsia="it-IT"/>
            <w:rPrChange w:id="770" w:author="CARAGNULO Vincenzo" w:date="2020-06-26T16:41:00Z">
              <w:rPr>
                <w:rFonts w:ascii="Open Sans Light" w:eastAsia="Open Sans Light" w:hAnsi="Open Sans Light" w:cs="Open Sans Light"/>
                <w:color w:val="1A1816"/>
              </w:rPr>
            </w:rPrChange>
          </w:rPr>
          <w:t xml:space="preserve"> si occupa di indirizzare le richieste al server che fornisce i file statici generati da </w:t>
        </w:r>
        <w:proofErr w:type="spellStart"/>
        <w:r w:rsidRPr="006B16A0">
          <w:rPr>
            <w:rStyle w:val="normaltextrun"/>
            <w:rFonts w:asciiTheme="majorHAnsi" w:eastAsia="Questrial" w:hAnsiTheme="majorHAnsi" w:cstheme="majorHAnsi"/>
            <w:lang w:val="it-IT" w:eastAsia="it-IT"/>
            <w:rPrChange w:id="771" w:author="CARAGNULO Vincenzo" w:date="2020-06-26T16:41:00Z">
              <w:rPr>
                <w:rFonts w:ascii="Open Sans Light" w:eastAsia="Open Sans Light" w:hAnsi="Open Sans Light" w:cs="Open Sans Light"/>
                <w:color w:val="1A1816"/>
              </w:rPr>
            </w:rPrChange>
          </w:rPr>
          <w:t>Angular</w:t>
        </w:r>
        <w:proofErr w:type="spellEnd"/>
        <w:r w:rsidRPr="006B16A0">
          <w:rPr>
            <w:rStyle w:val="normaltextrun"/>
            <w:rFonts w:asciiTheme="majorHAnsi" w:eastAsia="Questrial" w:hAnsiTheme="majorHAnsi" w:cstheme="majorHAnsi"/>
            <w:lang w:val="it-IT" w:eastAsia="it-IT"/>
            <w:rPrChange w:id="772" w:author="CARAGNULO Vincenzo" w:date="2020-06-26T16:41:00Z">
              <w:rPr>
                <w:rFonts w:ascii="Open Sans Light" w:eastAsia="Open Sans Light" w:hAnsi="Open Sans Light" w:cs="Open Sans Light"/>
                <w:color w:val="1A1816"/>
              </w:rPr>
            </w:rPrChange>
          </w:rPr>
          <w:t>, ed al server che fornisce l’API di back end.</w:t>
        </w:r>
      </w:ins>
    </w:p>
    <w:p w14:paraId="18FC0A74" w14:textId="77777777" w:rsidR="00E46378" w:rsidRDefault="00E46378" w:rsidP="00E46378">
      <w:pPr>
        <w:spacing w:before="0" w:after="160" w:line="259" w:lineRule="auto"/>
        <w:ind w:left="360"/>
        <w:rPr>
          <w:rFonts w:asciiTheme="majorHAnsi" w:hAnsiTheme="majorHAnsi" w:cstheme="majorBidi"/>
          <w:lang w:val="it-IT"/>
        </w:rPr>
      </w:pPr>
    </w:p>
    <w:p w14:paraId="1829B320" w14:textId="77777777" w:rsidR="00E46378" w:rsidRDefault="00E46378" w:rsidP="00E46378">
      <w:pPr>
        <w:pStyle w:val="Titolo3"/>
        <w:rPr>
          <w:ins w:id="773" w:author="CARAGNULO Vincenzo" w:date="2020-06-26T16:27:00Z"/>
        </w:rPr>
        <w:pPrChange w:id="774" w:author="CARAGNULO Vincenzo" w:date="2020-06-26T16:28:00Z">
          <w:pPr>
            <w:pStyle w:val="Titolo1"/>
            <w:keepLines/>
            <w:numPr>
              <w:ilvl w:val="1"/>
              <w:numId w:val="64"/>
            </w:numPr>
            <w:tabs>
              <w:tab w:val="clear" w:pos="432"/>
              <w:tab w:val="clear" w:pos="567"/>
              <w:tab w:val="num" w:pos="360"/>
            </w:tabs>
            <w:ind w:left="1710" w:hanging="576"/>
          </w:pPr>
        </w:pPrChange>
      </w:pPr>
      <w:bookmarkStart w:id="775" w:name="_Toc44602394"/>
      <w:r>
        <w:lastRenderedPageBreak/>
        <w:t>S</w:t>
      </w:r>
      <w:r w:rsidRPr="00FE312E">
        <w:t>torybook</w:t>
      </w:r>
      <w:bookmarkEnd w:id="775"/>
    </w:p>
    <w:p w14:paraId="12C981D5" w14:textId="77777777" w:rsidR="00E46378" w:rsidRDefault="00E46378" w:rsidP="00E46378">
      <w:pPr>
        <w:rPr>
          <w:rStyle w:val="normaltextrun"/>
          <w:rFonts w:asciiTheme="majorHAnsi" w:hAnsiTheme="majorHAnsi" w:cstheme="majorHAnsi"/>
          <w:lang w:val="it-IT" w:eastAsia="it-IT"/>
        </w:rPr>
      </w:pPr>
      <w:r w:rsidRPr="00FE312E">
        <w:rPr>
          <w:rStyle w:val="normaltextrun"/>
          <w:rFonts w:asciiTheme="majorHAnsi" w:hAnsiTheme="majorHAnsi" w:cstheme="majorHAnsi"/>
          <w:lang w:val="it-IT" w:eastAsia="it-IT"/>
        </w:rPr>
        <w:t>Lo</w:t>
      </w:r>
      <w:r w:rsidRPr="007A20A1">
        <w:rPr>
          <w:rStyle w:val="normaltextrun"/>
          <w:rFonts w:asciiTheme="majorHAnsi" w:hAnsiTheme="majorHAnsi" w:cstheme="majorHAnsi"/>
          <w:lang w:val="it-IT" w:eastAsia="it-IT"/>
        </w:rPr>
        <w:t xml:space="preserve"> </w:t>
      </w:r>
      <w:proofErr w:type="spellStart"/>
      <w:r w:rsidRPr="007A20A1">
        <w:rPr>
          <w:rStyle w:val="normaltextrun"/>
          <w:rFonts w:asciiTheme="majorHAnsi" w:hAnsiTheme="majorHAnsi" w:cstheme="majorHAnsi"/>
          <w:lang w:val="it-IT" w:eastAsia="it-IT"/>
        </w:rPr>
        <w:t>S</w:t>
      </w:r>
      <w:r w:rsidRPr="00FE312E">
        <w:rPr>
          <w:rStyle w:val="normaltextrun"/>
          <w:rFonts w:asciiTheme="majorHAnsi" w:hAnsiTheme="majorHAnsi" w:cstheme="majorHAnsi"/>
          <w:lang w:val="it-IT" w:eastAsia="it-IT"/>
        </w:rPr>
        <w:t>torybook</w:t>
      </w:r>
      <w:proofErr w:type="spellEnd"/>
      <w:r w:rsidRPr="00FE312E">
        <w:rPr>
          <w:rStyle w:val="normaltextrun"/>
          <w:rFonts w:asciiTheme="majorHAnsi" w:hAnsiTheme="majorHAnsi" w:cstheme="majorHAnsi"/>
          <w:lang w:val="it-IT" w:eastAsia="it-IT"/>
        </w:rPr>
        <w:t xml:space="preserve"> è un ambiente di sviluppo dell'interfaccia utente</w:t>
      </w:r>
      <w:r w:rsidRPr="007A20A1">
        <w:rPr>
          <w:rStyle w:val="normaltextrun"/>
          <w:rFonts w:asciiTheme="majorHAnsi" w:hAnsiTheme="majorHAnsi" w:cstheme="majorHAnsi"/>
          <w:lang w:val="it-IT" w:eastAsia="it-IT"/>
        </w:rPr>
        <w:t xml:space="preserve"> </w:t>
      </w:r>
      <w:r w:rsidRPr="00FE312E">
        <w:rPr>
          <w:rStyle w:val="normaltextrun"/>
          <w:rFonts w:asciiTheme="majorHAnsi" w:hAnsiTheme="majorHAnsi" w:cstheme="majorHAnsi"/>
          <w:lang w:val="it-IT" w:eastAsia="it-IT"/>
        </w:rPr>
        <w:t>eseguito al di fuori del</w:t>
      </w:r>
      <w:r w:rsidRPr="007A20A1">
        <w:rPr>
          <w:rStyle w:val="normaltextrun"/>
          <w:rFonts w:asciiTheme="majorHAnsi" w:hAnsiTheme="majorHAnsi" w:cstheme="majorHAnsi"/>
          <w:lang w:val="it-IT" w:eastAsia="it-IT"/>
        </w:rPr>
        <w:t>la PWA</w:t>
      </w:r>
      <w:r w:rsidRPr="00FE312E">
        <w:rPr>
          <w:rStyle w:val="normaltextrun"/>
          <w:rFonts w:asciiTheme="majorHAnsi" w:hAnsiTheme="majorHAnsi" w:cstheme="majorHAnsi"/>
          <w:lang w:val="it-IT" w:eastAsia="it-IT"/>
        </w:rPr>
        <w:t xml:space="preserve"> principale in modo che gli utenti possano sviluppare i componenti dell'interfaccia utente in modo indipendente senza preoccuparsi delle dipendenze e dei requisiti specifici. </w:t>
      </w:r>
    </w:p>
    <w:p w14:paraId="57868C7D" w14:textId="77777777" w:rsidR="00E46378" w:rsidRPr="007A20A1" w:rsidRDefault="00E46378" w:rsidP="00E46378">
      <w:pPr>
        <w:rPr>
          <w:ins w:id="776" w:author="CARAGNULO Vincenzo" w:date="2020-06-26T16:27:00Z"/>
          <w:rFonts w:asciiTheme="majorHAnsi" w:hAnsiTheme="majorHAnsi" w:cstheme="majorHAnsi"/>
          <w:lang w:val="it-IT" w:eastAsia="it-IT"/>
        </w:rPr>
      </w:pPr>
      <w:r w:rsidRPr="00FE312E">
        <w:rPr>
          <w:rStyle w:val="normaltextrun"/>
          <w:rFonts w:asciiTheme="majorHAnsi" w:hAnsiTheme="majorHAnsi" w:cstheme="majorHAnsi"/>
          <w:lang w:val="it-IT" w:eastAsia="it-IT"/>
        </w:rPr>
        <w:t xml:space="preserve">Lo </w:t>
      </w:r>
      <w:proofErr w:type="spellStart"/>
      <w:r w:rsidRPr="00FE312E">
        <w:rPr>
          <w:rStyle w:val="normaltextrun"/>
          <w:rFonts w:asciiTheme="majorHAnsi" w:hAnsiTheme="majorHAnsi" w:cstheme="majorHAnsi"/>
          <w:lang w:val="it-IT" w:eastAsia="it-IT"/>
        </w:rPr>
        <w:t>Storybook</w:t>
      </w:r>
      <w:proofErr w:type="spellEnd"/>
      <w:r w:rsidRPr="00FE312E">
        <w:rPr>
          <w:rStyle w:val="normaltextrun"/>
          <w:rFonts w:asciiTheme="majorHAnsi" w:hAnsiTheme="majorHAnsi" w:cstheme="majorHAnsi"/>
          <w:lang w:val="it-IT" w:eastAsia="it-IT"/>
        </w:rPr>
        <w:t xml:space="preserve"> </w:t>
      </w:r>
      <w:r w:rsidRPr="007A20A1">
        <w:rPr>
          <w:rStyle w:val="normaltextrun"/>
          <w:rFonts w:asciiTheme="majorHAnsi" w:hAnsiTheme="majorHAnsi" w:cstheme="majorHAnsi"/>
          <w:lang w:val="it-IT" w:eastAsia="it-IT"/>
        </w:rPr>
        <w:t>sarà utilizzato per far fronte alle esigenze dell’approccio TDD in fase di sviluppo e per la generazione della documentazione tecnica dei componenti</w:t>
      </w:r>
      <w:r w:rsidRPr="00FE312E">
        <w:rPr>
          <w:rStyle w:val="normaltextrun"/>
          <w:rFonts w:asciiTheme="majorHAnsi" w:hAnsiTheme="majorHAnsi" w:cstheme="majorHAnsi"/>
          <w:lang w:val="it-IT" w:eastAsia="it-IT"/>
        </w:rPr>
        <w:t xml:space="preserve">. </w:t>
      </w:r>
    </w:p>
    <w:p w14:paraId="5FC87585" w14:textId="77777777" w:rsidR="00E46378" w:rsidRPr="002170E2" w:rsidDel="00092C7C" w:rsidRDefault="00E46378" w:rsidP="00E46378">
      <w:pPr>
        <w:pStyle w:val="Titolo3"/>
        <w:rPr>
          <w:del w:id="777" w:author="CARAGNULO Vincenzo" w:date="2020-06-26T12:37:00Z"/>
          <w:lang w:val="it-IT"/>
          <w:rPrChange w:id="778" w:author="CARAGNULO Vincenzo" w:date="2020-06-26T15:43:00Z">
            <w:rPr>
              <w:del w:id="779" w:author="CARAGNULO Vincenzo" w:date="2020-06-26T12:37:00Z"/>
            </w:rPr>
          </w:rPrChange>
        </w:rPr>
      </w:pPr>
      <w:del w:id="780" w:author="CARAGNULO Vincenzo" w:date="2020-06-26T12:37:00Z">
        <w:r w:rsidRPr="002170E2" w:rsidDel="00092C7C">
          <w:rPr>
            <w:bCs w:val="0"/>
            <w:iCs w:val="0"/>
            <w:lang w:val="it-IT"/>
            <w:rPrChange w:id="781" w:author="CARAGNULO Vincenzo" w:date="2020-06-26T15:43:00Z">
              <w:rPr>
                <w:bCs w:val="0"/>
                <w:iCs w:val="0"/>
              </w:rPr>
            </w:rPrChange>
          </w:rPr>
          <w:delText>Apache Kafka</w:delText>
        </w:r>
      </w:del>
    </w:p>
    <w:p w14:paraId="28514E8D" w14:textId="77777777" w:rsidR="00E46378" w:rsidRPr="002170E2" w:rsidDel="00092C7C" w:rsidRDefault="00E46378" w:rsidP="00E46378">
      <w:pPr>
        <w:rPr>
          <w:del w:id="782" w:author="CARAGNULO Vincenzo" w:date="2020-06-26T12:37:00Z"/>
          <w:rFonts w:asciiTheme="majorHAnsi" w:hAnsiTheme="majorHAnsi" w:cstheme="majorHAnsi"/>
          <w:lang w:val="it-IT"/>
        </w:rPr>
      </w:pPr>
      <w:del w:id="783" w:author="CARAGNULO Vincenzo" w:date="2020-06-26T12:37:00Z">
        <w:r w:rsidRPr="002170E2" w:rsidDel="00092C7C">
          <w:rPr>
            <w:rFonts w:asciiTheme="majorHAnsi" w:eastAsia="Calibri Light" w:hAnsiTheme="majorHAnsi" w:cstheme="majorBidi"/>
            <w:lang w:val="it-IT"/>
          </w:rPr>
          <w:delText xml:space="preserve">La piattaforma di streaming </w:delText>
        </w:r>
        <w:r w:rsidRPr="002170E2" w:rsidDel="00092C7C">
          <w:rPr>
            <w:rFonts w:asciiTheme="majorHAnsi" w:eastAsia="Calibri Light" w:hAnsiTheme="majorHAnsi" w:cstheme="majorBidi"/>
            <w:b/>
            <w:lang w:val="it-IT"/>
          </w:rPr>
          <w:delText>Kafka</w:delText>
        </w:r>
        <w:r w:rsidRPr="002170E2" w:rsidDel="00092C7C">
          <w:rPr>
            <w:rFonts w:asciiTheme="majorHAnsi" w:eastAsia="Calibri Light" w:hAnsiTheme="majorHAnsi" w:cstheme="majorBidi"/>
            <w:lang w:val="it-IT"/>
          </w:rPr>
          <w:delText>, gestita da Aruba, sarà utilizzata dal sistema APS come trigger per le verifiche, alla ricezione di eventi di tipo “Verifica APS”.</w:delText>
        </w:r>
      </w:del>
    </w:p>
    <w:p w14:paraId="523F4BE4" w14:textId="77777777" w:rsidR="00E46378" w:rsidRPr="002170E2" w:rsidDel="00092C7C" w:rsidRDefault="00E46378" w:rsidP="00E46378">
      <w:pPr>
        <w:rPr>
          <w:del w:id="784" w:author="CARAGNULO Vincenzo" w:date="2020-06-26T12:37:00Z"/>
          <w:rFonts w:asciiTheme="majorHAnsi" w:hAnsiTheme="majorHAnsi" w:cstheme="majorBidi"/>
          <w:lang w:val="it-IT"/>
        </w:rPr>
      </w:pPr>
      <w:del w:id="785" w:author="CARAGNULO Vincenzo" w:date="2020-06-26T12:37:00Z">
        <w:r w:rsidRPr="002170E2" w:rsidDel="00092C7C">
          <w:rPr>
            <w:rFonts w:asciiTheme="majorHAnsi" w:hAnsiTheme="majorHAnsi" w:cstheme="majorBidi"/>
            <w:lang w:val="it-IT"/>
          </w:rPr>
          <w:delText>Sulla piattaforma verranno convogliati gli eventi generati dal sistema di Identity Management e quelli generati da altri sistemi o piattaforme esterne.</w:delText>
        </w:r>
      </w:del>
    </w:p>
    <w:p w14:paraId="614F4D68" w14:textId="77777777" w:rsidR="00E46378" w:rsidRPr="002170E2" w:rsidDel="00092C7C" w:rsidRDefault="00E46378" w:rsidP="00E46378">
      <w:pPr>
        <w:rPr>
          <w:del w:id="786" w:author="CARAGNULO Vincenzo" w:date="2020-06-26T12:37:00Z"/>
          <w:rFonts w:asciiTheme="majorHAnsi" w:eastAsia="Calibri Light" w:hAnsiTheme="majorHAnsi" w:cstheme="majorBidi"/>
          <w:lang w:val="it-IT"/>
        </w:rPr>
      </w:pPr>
      <w:del w:id="787" w:author="CARAGNULO Vincenzo" w:date="2020-06-26T12:37:00Z">
        <w:r w:rsidRPr="002170E2" w:rsidDel="00092C7C">
          <w:rPr>
            <w:rFonts w:asciiTheme="majorHAnsi" w:eastAsia="Calibri Light" w:hAnsiTheme="majorHAnsi" w:cstheme="majorBidi"/>
            <w:lang w:val="it-IT"/>
          </w:rPr>
          <w:delText>Il sistema APS utilizzerà la piattaforma anche per l’invio dei messaggi contenenti l’esito dei controlli, rendendolo quindi l’unico punto di interazione diretta.</w:delText>
        </w:r>
      </w:del>
    </w:p>
    <w:p w14:paraId="3A5977FB" w14:textId="77777777" w:rsidR="00E46378" w:rsidRPr="002170E2" w:rsidDel="00092C7C" w:rsidRDefault="00E46378" w:rsidP="00E46378">
      <w:pPr>
        <w:rPr>
          <w:del w:id="788" w:author="CARAGNULO Vincenzo" w:date="2020-06-26T12:37:00Z"/>
          <w:rFonts w:asciiTheme="majorHAnsi" w:eastAsia="Calibri Light" w:hAnsiTheme="majorHAnsi" w:cstheme="majorHAnsi"/>
          <w:lang w:val="it-IT"/>
        </w:rPr>
      </w:pPr>
    </w:p>
    <w:p w14:paraId="155CB2ED" w14:textId="77777777" w:rsidR="00E46378" w:rsidRPr="002170E2" w:rsidDel="00092C7C" w:rsidRDefault="00E46378" w:rsidP="00E46378">
      <w:pPr>
        <w:pStyle w:val="Titolo3"/>
        <w:rPr>
          <w:del w:id="789" w:author="CARAGNULO Vincenzo" w:date="2020-06-26T12:37:00Z"/>
          <w:lang w:val="it-IT"/>
          <w:rPrChange w:id="790" w:author="CARAGNULO Vincenzo" w:date="2020-06-26T15:43:00Z">
            <w:rPr>
              <w:del w:id="791" w:author="CARAGNULO Vincenzo" w:date="2020-06-26T12:37:00Z"/>
            </w:rPr>
          </w:rPrChange>
        </w:rPr>
      </w:pPr>
      <w:del w:id="792" w:author="CARAGNULO Vincenzo" w:date="2020-06-26T12:37:00Z">
        <w:r w:rsidRPr="002170E2" w:rsidDel="00092C7C">
          <w:rPr>
            <w:bCs w:val="0"/>
            <w:iCs w:val="0"/>
            <w:lang w:val="it-IT"/>
            <w:rPrChange w:id="793" w:author="CARAGNULO Vincenzo" w:date="2020-06-26T15:43:00Z">
              <w:rPr>
                <w:bCs w:val="0"/>
                <w:iCs w:val="0"/>
              </w:rPr>
            </w:rPrChange>
          </w:rPr>
          <w:delText>Core Technologies</w:delText>
        </w:r>
      </w:del>
    </w:p>
    <w:p w14:paraId="2048E04D" w14:textId="77777777" w:rsidR="00E46378" w:rsidRPr="002170E2" w:rsidDel="00092C7C" w:rsidRDefault="00E46378" w:rsidP="00E46378">
      <w:pPr>
        <w:spacing w:before="0" w:after="0"/>
        <w:jc w:val="left"/>
        <w:textAlignment w:val="baseline"/>
        <w:rPr>
          <w:del w:id="794" w:author="CARAGNULO Vincenzo" w:date="2020-06-26T12:37:00Z"/>
          <w:rFonts w:asciiTheme="majorHAnsi" w:eastAsia="Questrial" w:hAnsiTheme="majorHAnsi" w:cstheme="majorHAnsi"/>
          <w:lang w:val="it-IT" w:eastAsia="it-IT"/>
        </w:rPr>
      </w:pPr>
      <w:del w:id="795" w:author="CARAGNULO Vincenzo" w:date="2020-06-26T12:37:00Z">
        <w:r w:rsidRPr="002170E2" w:rsidDel="00092C7C">
          <w:rPr>
            <w:rFonts w:asciiTheme="majorHAnsi" w:eastAsia="Questrial" w:hAnsiTheme="majorHAnsi" w:cstheme="majorHAnsi"/>
            <w:lang w:val="it-IT" w:eastAsia="it-IT"/>
          </w:rPr>
          <w:delText>I moduli utilizzeranno il protocollo HTTP ed interfacce REST per comunicare tra loro. </w:delText>
        </w:r>
      </w:del>
    </w:p>
    <w:p w14:paraId="26D1B846" w14:textId="77777777" w:rsidR="00E46378" w:rsidRPr="002170E2" w:rsidDel="00092C7C" w:rsidRDefault="00E46378" w:rsidP="00E46378">
      <w:pPr>
        <w:spacing w:before="0" w:after="0"/>
        <w:jc w:val="left"/>
        <w:textAlignment w:val="baseline"/>
        <w:rPr>
          <w:del w:id="796" w:author="CARAGNULO Vincenzo" w:date="2020-06-26T12:37:00Z"/>
          <w:rFonts w:asciiTheme="majorHAnsi" w:eastAsia="Questrial" w:hAnsiTheme="majorHAnsi" w:cstheme="majorHAnsi"/>
          <w:sz w:val="18"/>
          <w:szCs w:val="18"/>
          <w:lang w:val="it-IT" w:eastAsia="it-IT"/>
        </w:rPr>
      </w:pPr>
      <w:del w:id="797" w:author="CARAGNULO Vincenzo" w:date="2020-06-26T12:37:00Z">
        <w:r w:rsidRPr="002170E2" w:rsidDel="00092C7C">
          <w:rPr>
            <w:rFonts w:asciiTheme="majorHAnsi" w:eastAsia="Questrial" w:hAnsiTheme="majorHAnsi" w:cstheme="majorHAnsi"/>
            <w:lang w:val="it-IT" w:eastAsia="it-IT"/>
          </w:rPr>
          <w:delText>L'applicazione è una soluzione Java Spring distribuibile nelle seguenti modalità:  </w:delText>
        </w:r>
      </w:del>
    </w:p>
    <w:p w14:paraId="56972826" w14:textId="77777777" w:rsidR="00E46378" w:rsidRPr="002170E2" w:rsidDel="00092C7C" w:rsidRDefault="00E46378" w:rsidP="00E46378">
      <w:pPr>
        <w:numPr>
          <w:ilvl w:val="0"/>
          <w:numId w:val="15"/>
        </w:numPr>
        <w:spacing w:before="0" w:after="0"/>
        <w:ind w:left="360" w:firstLine="0"/>
        <w:jc w:val="left"/>
        <w:textAlignment w:val="baseline"/>
        <w:rPr>
          <w:del w:id="798" w:author="CARAGNULO Vincenzo" w:date="2020-06-26T12:37:00Z"/>
          <w:rFonts w:asciiTheme="majorHAnsi" w:eastAsia="Arial" w:hAnsiTheme="majorHAnsi" w:cstheme="majorHAnsi"/>
          <w:lang w:val="it-IT" w:eastAsia="it-IT"/>
        </w:rPr>
      </w:pPr>
      <w:del w:id="799" w:author="CARAGNULO Vincenzo" w:date="2020-06-26T12:37:00Z">
        <w:r w:rsidRPr="002170E2" w:rsidDel="00092C7C">
          <w:rPr>
            <w:rFonts w:asciiTheme="majorHAnsi" w:eastAsia="Arial" w:hAnsiTheme="majorHAnsi" w:cstheme="majorHAnsi"/>
            <w:lang w:val="it-IT" w:eastAsia="it-IT"/>
          </w:rPr>
          <w:delText>Standalone, avviabile da riga di comando con un insieme di parametri in ingresso;  </w:delText>
        </w:r>
      </w:del>
    </w:p>
    <w:p w14:paraId="7FEC2805" w14:textId="77777777" w:rsidR="00E46378" w:rsidRPr="002170E2" w:rsidDel="00092C7C" w:rsidRDefault="00E46378" w:rsidP="00E46378">
      <w:pPr>
        <w:numPr>
          <w:ilvl w:val="0"/>
          <w:numId w:val="15"/>
        </w:numPr>
        <w:spacing w:before="0" w:after="0"/>
        <w:ind w:left="360" w:firstLine="0"/>
        <w:jc w:val="left"/>
        <w:textAlignment w:val="baseline"/>
        <w:rPr>
          <w:del w:id="800" w:author="CARAGNULO Vincenzo" w:date="2020-06-26T12:37:00Z"/>
          <w:rFonts w:asciiTheme="majorHAnsi" w:eastAsia="Arial" w:hAnsiTheme="majorHAnsi" w:cstheme="majorHAnsi"/>
          <w:lang w:val="it-IT" w:eastAsia="it-IT"/>
        </w:rPr>
      </w:pPr>
      <w:del w:id="801" w:author="CARAGNULO Vincenzo" w:date="2020-06-26T12:37:00Z">
        <w:r w:rsidRPr="002170E2" w:rsidDel="00092C7C">
          <w:rPr>
            <w:rFonts w:asciiTheme="majorHAnsi" w:eastAsia="Arial" w:hAnsiTheme="majorHAnsi" w:cstheme="majorHAnsi"/>
            <w:lang w:val="it-IT" w:eastAsia="it-IT"/>
          </w:rPr>
          <w:delText>API raggiungibili tramite endpoint </w:delText>
        </w:r>
      </w:del>
    </w:p>
    <w:p w14:paraId="21C84F70" w14:textId="77777777" w:rsidR="00E46378" w:rsidRPr="002170E2" w:rsidDel="00092C7C" w:rsidRDefault="00E46378" w:rsidP="00E46378">
      <w:pPr>
        <w:spacing w:before="0" w:after="0"/>
        <w:ind w:left="360"/>
        <w:jc w:val="left"/>
        <w:textAlignment w:val="baseline"/>
        <w:rPr>
          <w:del w:id="802" w:author="CARAGNULO Vincenzo" w:date="2020-06-26T12:37:00Z"/>
          <w:rFonts w:asciiTheme="majorHAnsi" w:eastAsia="Arial" w:hAnsiTheme="majorHAnsi" w:cstheme="majorHAnsi"/>
          <w:lang w:val="it-IT" w:eastAsia="it-IT"/>
        </w:rPr>
      </w:pPr>
    </w:p>
    <w:p w14:paraId="1C9C4CD6" w14:textId="77777777" w:rsidR="00E46378" w:rsidRPr="002170E2" w:rsidDel="00092C7C" w:rsidRDefault="00E46378" w:rsidP="00E46378">
      <w:pPr>
        <w:spacing w:before="0" w:after="0"/>
        <w:jc w:val="center"/>
        <w:textAlignment w:val="baseline"/>
        <w:rPr>
          <w:del w:id="803" w:author="CARAGNULO Vincenzo" w:date="2020-06-26T12:37:00Z"/>
          <w:rFonts w:asciiTheme="majorHAnsi" w:eastAsia="Questrial" w:hAnsiTheme="majorHAnsi" w:cstheme="majorHAnsi"/>
          <w:sz w:val="18"/>
          <w:szCs w:val="18"/>
          <w:lang w:val="it-IT" w:eastAsia="it-IT"/>
        </w:rPr>
      </w:pPr>
      <w:del w:id="804" w:author="CARAGNULO Vincenzo" w:date="2020-06-26T12:37:00Z">
        <w:r w:rsidRPr="002170E2" w:rsidDel="00092C7C">
          <w:rPr>
            <w:noProof/>
            <w:lang w:val="it-IT"/>
            <w:rPrChange w:id="805" w:author="CARAGNULO Vincenzo" w:date="2020-06-26T15:43:00Z">
              <w:rPr>
                <w:noProof/>
              </w:rPr>
            </w:rPrChange>
          </w:rPr>
          <w:drawing>
            <wp:inline distT="0" distB="0" distL="0" distR="0" wp14:anchorId="322573EF" wp14:editId="61DD702A">
              <wp:extent cx="4857750" cy="2634395"/>
              <wp:effectExtent l="0" t="0" r="0" b="0"/>
              <wp:docPr id="182453788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13">
                        <a:extLst>
                          <a:ext uri="{28A0092B-C50C-407E-A947-70E740481C1C}">
                            <a14:useLocalDpi xmlns:a14="http://schemas.microsoft.com/office/drawing/2010/main" val="0"/>
                          </a:ext>
                        </a:extLst>
                      </a:blip>
                      <a:stretch>
                        <a:fillRect/>
                      </a:stretch>
                    </pic:blipFill>
                    <pic:spPr>
                      <a:xfrm>
                        <a:off x="0" y="0"/>
                        <a:ext cx="4868213" cy="2640069"/>
                      </a:xfrm>
                      <a:prstGeom prst="rect">
                        <a:avLst/>
                      </a:prstGeom>
                    </pic:spPr>
                  </pic:pic>
                </a:graphicData>
              </a:graphic>
            </wp:inline>
          </w:drawing>
        </w:r>
      </w:del>
    </w:p>
    <w:p w14:paraId="333C7CB8" w14:textId="77777777" w:rsidR="00E46378" w:rsidRPr="002170E2" w:rsidDel="00092C7C" w:rsidRDefault="00E46378" w:rsidP="00E46378">
      <w:pPr>
        <w:spacing w:before="0" w:after="0"/>
        <w:jc w:val="left"/>
        <w:textAlignment w:val="baseline"/>
        <w:rPr>
          <w:del w:id="806" w:author="CARAGNULO Vincenzo" w:date="2020-06-26T12:37:00Z"/>
          <w:rFonts w:asciiTheme="majorHAnsi" w:eastAsia="Questrial" w:hAnsiTheme="majorHAnsi" w:cstheme="majorHAnsi"/>
          <w:sz w:val="18"/>
          <w:szCs w:val="18"/>
          <w:lang w:val="it-IT" w:eastAsia="it-IT"/>
        </w:rPr>
      </w:pPr>
      <w:del w:id="807" w:author="CARAGNULO Vincenzo" w:date="2020-06-26T12:37:00Z">
        <w:r w:rsidRPr="002170E2" w:rsidDel="00092C7C">
          <w:rPr>
            <w:rFonts w:asciiTheme="majorHAnsi" w:eastAsia="Questrial" w:hAnsiTheme="majorHAnsi" w:cstheme="majorHAnsi"/>
            <w:lang w:val="it-IT" w:eastAsia="it-IT"/>
          </w:rPr>
          <w:delText> </w:delText>
        </w:r>
      </w:del>
    </w:p>
    <w:p w14:paraId="3289638E" w14:textId="77777777" w:rsidR="00E46378" w:rsidRPr="002170E2" w:rsidDel="00092C7C" w:rsidRDefault="00E46378" w:rsidP="00E46378">
      <w:pPr>
        <w:spacing w:before="0" w:after="0"/>
        <w:jc w:val="left"/>
        <w:textAlignment w:val="baseline"/>
        <w:rPr>
          <w:del w:id="808" w:author="CARAGNULO Vincenzo" w:date="2020-06-26T12:37:00Z"/>
          <w:rFonts w:asciiTheme="majorHAnsi" w:eastAsia="Questrial" w:hAnsiTheme="majorHAnsi" w:cstheme="majorHAnsi"/>
          <w:lang w:val="it-IT" w:eastAsia="it-IT"/>
        </w:rPr>
      </w:pPr>
      <w:del w:id="809" w:author="CARAGNULO Vincenzo" w:date="2020-06-26T12:37:00Z">
        <w:r w:rsidRPr="002170E2" w:rsidDel="00092C7C">
          <w:rPr>
            <w:rFonts w:asciiTheme="majorHAnsi" w:eastAsia="Questrial" w:hAnsiTheme="majorHAnsi" w:cstheme="majorHAnsi"/>
            <w:lang w:val="it-IT" w:eastAsia="it-IT"/>
          </w:rPr>
          <w:delText>Attualmente non sono previste interfacce di integrazione dirette con servizi ed API esterne al sistema. L’utilizzo della piattaforma Apache Kafka è l’unico punto di interazione indiretto con i sistemi esterni. </w:delText>
        </w:r>
      </w:del>
    </w:p>
    <w:p w14:paraId="5BBD07B7" w14:textId="77777777" w:rsidR="00E46378" w:rsidRPr="002170E2" w:rsidDel="00092C7C" w:rsidRDefault="00E46378" w:rsidP="00E46378">
      <w:pPr>
        <w:spacing w:before="0" w:after="0"/>
        <w:jc w:val="left"/>
        <w:textAlignment w:val="baseline"/>
        <w:rPr>
          <w:del w:id="810" w:author="CARAGNULO Vincenzo" w:date="2020-06-26T12:37:00Z"/>
          <w:rFonts w:asciiTheme="majorHAnsi" w:eastAsia="Questrial" w:hAnsiTheme="majorHAnsi" w:cstheme="majorHAnsi"/>
          <w:sz w:val="18"/>
          <w:szCs w:val="18"/>
          <w:lang w:val="it-IT" w:eastAsia="it-IT"/>
        </w:rPr>
      </w:pPr>
    </w:p>
    <w:p w14:paraId="7DDDDC1B" w14:textId="77777777" w:rsidR="00E46378" w:rsidRPr="002170E2" w:rsidDel="00092C7C" w:rsidRDefault="00E46378" w:rsidP="00E46378">
      <w:pPr>
        <w:spacing w:before="0" w:after="0"/>
        <w:jc w:val="left"/>
        <w:textAlignment w:val="baseline"/>
        <w:rPr>
          <w:del w:id="811" w:author="CARAGNULO Vincenzo" w:date="2020-06-26T12:37:00Z"/>
          <w:rFonts w:asciiTheme="majorHAnsi" w:eastAsia="Questrial" w:hAnsiTheme="majorHAnsi" w:cstheme="majorHAnsi"/>
          <w:sz w:val="18"/>
          <w:szCs w:val="18"/>
          <w:lang w:val="it-IT" w:eastAsia="it-IT"/>
        </w:rPr>
      </w:pPr>
      <w:del w:id="812" w:author="CARAGNULO Vincenzo" w:date="2020-06-26T12:37:00Z">
        <w:r w:rsidRPr="002170E2" w:rsidDel="00092C7C">
          <w:rPr>
            <w:rFonts w:asciiTheme="majorHAnsi" w:eastAsia="Questrial" w:hAnsiTheme="majorHAnsi" w:cstheme="majorHAnsi"/>
            <w:lang w:val="it-IT" w:eastAsia="it-IT"/>
          </w:rPr>
          <w:delText>Le librerie utilizzate per lo sviluppo dei moduli descritti saranno principalmente: </w:delText>
        </w:r>
      </w:del>
    </w:p>
    <w:p w14:paraId="4351F5D7" w14:textId="77777777" w:rsidR="00E46378" w:rsidRPr="002170E2" w:rsidDel="00092C7C" w:rsidRDefault="00E46378" w:rsidP="00E46378">
      <w:pPr>
        <w:pStyle w:val="Paragrafoelenco"/>
        <w:numPr>
          <w:ilvl w:val="0"/>
          <w:numId w:val="10"/>
        </w:numPr>
        <w:spacing w:before="0" w:after="0"/>
        <w:jc w:val="left"/>
        <w:textAlignment w:val="baseline"/>
        <w:rPr>
          <w:del w:id="813" w:author="CARAGNULO Vincenzo" w:date="2020-06-26T12:37:00Z"/>
          <w:rFonts w:asciiTheme="majorHAnsi" w:eastAsia="Questrial" w:hAnsiTheme="majorHAnsi" w:cstheme="majorBidi"/>
          <w:lang w:val="it-IT" w:eastAsia="it-IT"/>
        </w:rPr>
      </w:pPr>
      <w:del w:id="814" w:author="CARAGNULO Vincenzo" w:date="2020-06-26T12:37:00Z">
        <w:r w:rsidRPr="002170E2" w:rsidDel="00092C7C">
          <w:rPr>
            <w:rFonts w:asciiTheme="majorHAnsi" w:eastAsia="Questrial" w:hAnsiTheme="majorHAnsi" w:cstheme="majorBidi"/>
            <w:lang w:val="it-IT" w:eastAsia="it-IT"/>
          </w:rPr>
          <w:delText>Spring 5.x e Spring Boot 2.x come framework di riferimento. Le versioni delle altre librerie saranno versioni già specificate o compatibili con queste ultime </w:delText>
        </w:r>
      </w:del>
    </w:p>
    <w:p w14:paraId="3A5100AA" w14:textId="77777777" w:rsidR="00E46378" w:rsidRPr="002170E2" w:rsidDel="00092C7C" w:rsidRDefault="00E46378" w:rsidP="00E46378">
      <w:pPr>
        <w:pStyle w:val="Paragrafoelenco"/>
        <w:numPr>
          <w:ilvl w:val="0"/>
          <w:numId w:val="9"/>
        </w:numPr>
        <w:spacing w:before="0" w:after="0"/>
        <w:jc w:val="left"/>
        <w:textAlignment w:val="baseline"/>
        <w:rPr>
          <w:del w:id="815" w:author="CARAGNULO Vincenzo" w:date="2020-06-26T12:37:00Z"/>
          <w:rFonts w:asciiTheme="majorHAnsi" w:eastAsia="Questrial" w:hAnsiTheme="majorHAnsi" w:cstheme="majorHAnsi"/>
          <w:lang w:val="it-IT" w:eastAsia="it-IT"/>
        </w:rPr>
      </w:pPr>
      <w:del w:id="816" w:author="CARAGNULO Vincenzo" w:date="2020-06-26T12:37:00Z">
        <w:r w:rsidRPr="002170E2" w:rsidDel="00092C7C">
          <w:rPr>
            <w:rFonts w:asciiTheme="majorHAnsi" w:eastAsia="Questrial" w:hAnsiTheme="majorHAnsi" w:cstheme="majorHAnsi"/>
            <w:lang w:val="it-IT" w:eastAsia="it-IT"/>
          </w:rPr>
          <w:delText>Spring MVC per l’implementazione degli endpoint REST </w:delText>
        </w:r>
      </w:del>
    </w:p>
    <w:p w14:paraId="50933F24" w14:textId="77777777" w:rsidR="00E46378" w:rsidRPr="002170E2" w:rsidDel="00092C7C" w:rsidRDefault="00E46378" w:rsidP="00E46378">
      <w:pPr>
        <w:pStyle w:val="Paragrafoelenco"/>
        <w:numPr>
          <w:ilvl w:val="0"/>
          <w:numId w:val="9"/>
        </w:numPr>
        <w:spacing w:before="0" w:after="0"/>
        <w:jc w:val="left"/>
        <w:textAlignment w:val="baseline"/>
        <w:rPr>
          <w:del w:id="817" w:author="CARAGNULO Vincenzo" w:date="2020-06-26T12:37:00Z"/>
          <w:rFonts w:asciiTheme="majorHAnsi" w:eastAsia="Questrial" w:hAnsiTheme="majorHAnsi" w:cstheme="majorBidi"/>
          <w:lang w:val="it-IT" w:eastAsia="it-IT"/>
        </w:rPr>
      </w:pPr>
      <w:del w:id="818" w:author="CARAGNULO Vincenzo" w:date="2020-06-26T12:37:00Z">
        <w:r w:rsidRPr="002170E2" w:rsidDel="00092C7C">
          <w:rPr>
            <w:rFonts w:asciiTheme="majorHAnsi" w:eastAsia="Questrial" w:hAnsiTheme="majorHAnsi" w:cstheme="majorBidi"/>
            <w:lang w:val="it-IT" w:eastAsia="it-IT"/>
          </w:rPr>
          <w:delText>Spring Data con Hibernate o MyBatis come implementazione di riferimento JPA</w:delText>
        </w:r>
      </w:del>
    </w:p>
    <w:p w14:paraId="3BEA298F" w14:textId="77777777" w:rsidR="00E46378" w:rsidRPr="002170E2" w:rsidDel="00092C7C" w:rsidRDefault="00E46378" w:rsidP="00E46378">
      <w:pPr>
        <w:pStyle w:val="Paragrafoelenco"/>
        <w:numPr>
          <w:ilvl w:val="0"/>
          <w:numId w:val="9"/>
        </w:numPr>
        <w:spacing w:before="0" w:after="0"/>
        <w:jc w:val="left"/>
        <w:textAlignment w:val="baseline"/>
        <w:rPr>
          <w:del w:id="819" w:author="CARAGNULO Vincenzo" w:date="2020-06-26T12:37:00Z"/>
          <w:lang w:val="it-IT" w:eastAsia="it-IT"/>
        </w:rPr>
      </w:pPr>
      <w:del w:id="820" w:author="CARAGNULO Vincenzo" w:date="2020-06-26T12:37:00Z">
        <w:r w:rsidRPr="002170E2" w:rsidDel="00092C7C">
          <w:rPr>
            <w:rFonts w:asciiTheme="majorHAnsi" w:eastAsia="Questrial" w:hAnsiTheme="majorHAnsi" w:cstheme="majorBidi"/>
            <w:lang w:val="it-IT" w:eastAsia="it-IT"/>
          </w:rPr>
          <w:delText>Spring Data MongoDB </w:delText>
        </w:r>
      </w:del>
    </w:p>
    <w:p w14:paraId="214938DB" w14:textId="77777777" w:rsidR="00E46378" w:rsidRPr="002170E2" w:rsidDel="00092C7C" w:rsidRDefault="00E46378" w:rsidP="00E46378">
      <w:pPr>
        <w:pStyle w:val="Paragrafoelenco"/>
        <w:numPr>
          <w:ilvl w:val="0"/>
          <w:numId w:val="9"/>
        </w:numPr>
        <w:spacing w:before="0" w:after="0"/>
        <w:jc w:val="left"/>
        <w:textAlignment w:val="baseline"/>
        <w:rPr>
          <w:del w:id="821" w:author="CARAGNULO Vincenzo" w:date="2020-06-26T12:37:00Z"/>
          <w:rFonts w:asciiTheme="majorHAnsi" w:eastAsia="Questrial" w:hAnsiTheme="majorHAnsi" w:cstheme="majorHAnsi"/>
          <w:lang w:val="it-IT" w:eastAsia="it-IT"/>
        </w:rPr>
      </w:pPr>
      <w:del w:id="822" w:author="CARAGNULO Vincenzo" w:date="2020-06-26T12:37:00Z">
        <w:r w:rsidRPr="002170E2" w:rsidDel="00092C7C">
          <w:rPr>
            <w:rFonts w:asciiTheme="majorHAnsi" w:eastAsia="Questrial" w:hAnsiTheme="majorHAnsi" w:cstheme="majorHAnsi"/>
            <w:lang w:val="it-IT" w:eastAsia="it-IT"/>
          </w:rPr>
          <w:delText>Spring Boot Actuator per il monitoraggio del modulo </w:delText>
        </w:r>
      </w:del>
    </w:p>
    <w:p w14:paraId="1116DE3D" w14:textId="77777777" w:rsidR="00E46378" w:rsidRPr="002170E2" w:rsidDel="00092C7C" w:rsidRDefault="00E46378" w:rsidP="00E46378">
      <w:pPr>
        <w:pStyle w:val="Paragrafoelenco"/>
        <w:numPr>
          <w:ilvl w:val="0"/>
          <w:numId w:val="9"/>
        </w:numPr>
        <w:spacing w:before="0" w:after="0"/>
        <w:jc w:val="left"/>
        <w:textAlignment w:val="baseline"/>
        <w:rPr>
          <w:del w:id="823" w:author="CARAGNULO Vincenzo" w:date="2020-06-26T12:37:00Z"/>
          <w:rFonts w:asciiTheme="majorHAnsi" w:eastAsia="Questrial" w:hAnsiTheme="majorHAnsi" w:cstheme="majorHAnsi"/>
          <w:lang w:val="it-IT" w:eastAsia="it-IT"/>
        </w:rPr>
      </w:pPr>
      <w:del w:id="824" w:author="CARAGNULO Vincenzo" w:date="2020-06-26T12:37:00Z">
        <w:r w:rsidRPr="002170E2" w:rsidDel="00092C7C">
          <w:rPr>
            <w:rFonts w:asciiTheme="majorHAnsi" w:eastAsia="Questrial" w:hAnsiTheme="majorHAnsi" w:cstheme="majorHAnsi"/>
            <w:lang w:val="it-IT" w:eastAsia="it-IT"/>
          </w:rPr>
          <w:delText>Analisi statica del codice: SonarQube </w:delText>
        </w:r>
      </w:del>
    </w:p>
    <w:p w14:paraId="355871E0" w14:textId="77777777" w:rsidR="00E46378" w:rsidRPr="002170E2" w:rsidDel="00092C7C" w:rsidRDefault="00E46378" w:rsidP="00E46378">
      <w:pPr>
        <w:pStyle w:val="Paragrafoelenco"/>
        <w:numPr>
          <w:ilvl w:val="0"/>
          <w:numId w:val="9"/>
        </w:numPr>
        <w:spacing w:before="0" w:after="0"/>
        <w:jc w:val="left"/>
        <w:textAlignment w:val="baseline"/>
        <w:rPr>
          <w:del w:id="825" w:author="CARAGNULO Vincenzo" w:date="2020-06-26T12:37:00Z"/>
          <w:rFonts w:asciiTheme="majorHAnsi" w:eastAsia="Questrial" w:hAnsiTheme="majorHAnsi" w:cstheme="majorBidi"/>
          <w:lang w:val="it-IT" w:eastAsia="it-IT"/>
        </w:rPr>
      </w:pPr>
      <w:del w:id="826" w:author="CARAGNULO Vincenzo" w:date="2020-06-26T12:37:00Z">
        <w:r w:rsidRPr="002170E2" w:rsidDel="00092C7C">
          <w:rPr>
            <w:rFonts w:asciiTheme="majorHAnsi" w:eastAsia="Questrial" w:hAnsiTheme="majorHAnsi" w:cstheme="majorBidi"/>
            <w:lang w:val="it-IT" w:eastAsia="it-IT"/>
          </w:rPr>
          <w:delText>Code Coverage: Jacoco</w:delText>
        </w:r>
      </w:del>
    </w:p>
    <w:p w14:paraId="1D155C31" w14:textId="77777777" w:rsidR="00E46378" w:rsidRPr="002170E2" w:rsidDel="00092C7C" w:rsidRDefault="00E46378" w:rsidP="00E46378">
      <w:pPr>
        <w:pStyle w:val="Paragrafoelenco"/>
        <w:numPr>
          <w:ilvl w:val="0"/>
          <w:numId w:val="9"/>
        </w:numPr>
        <w:spacing w:before="0" w:after="0"/>
        <w:jc w:val="left"/>
        <w:textAlignment w:val="baseline"/>
        <w:rPr>
          <w:del w:id="827" w:author="CARAGNULO Vincenzo" w:date="2020-06-26T12:37:00Z"/>
          <w:rFonts w:asciiTheme="majorHAnsi" w:eastAsia="Questrial" w:hAnsiTheme="majorHAnsi" w:cstheme="majorHAnsi"/>
          <w:lang w:val="it-IT" w:eastAsia="it-IT"/>
        </w:rPr>
      </w:pPr>
      <w:del w:id="828" w:author="CARAGNULO Vincenzo" w:date="2020-06-26T12:37:00Z">
        <w:r w:rsidRPr="002170E2" w:rsidDel="00092C7C">
          <w:rPr>
            <w:rFonts w:asciiTheme="majorHAnsi" w:eastAsia="Questrial" w:hAnsiTheme="majorHAnsi" w:cstheme="majorHAnsi"/>
            <w:lang w:val="it-IT" w:eastAsia="it-IT"/>
            <w:rPrChange w:id="829" w:author="CARAGNULO Vincenzo" w:date="2020-06-26T15:43:00Z">
              <w:rPr>
                <w:rFonts w:asciiTheme="majorHAnsi" w:eastAsia="Questrial" w:hAnsiTheme="majorHAnsi" w:cstheme="majorHAnsi"/>
                <w:lang w:val="en-US" w:eastAsia="it-IT"/>
              </w:rPr>
            </w:rPrChange>
          </w:rPr>
          <w:delText>Unit Test: Junit 5.x, Mockito</w:delText>
        </w:r>
        <w:r w:rsidRPr="002170E2" w:rsidDel="00092C7C">
          <w:rPr>
            <w:rFonts w:asciiTheme="majorHAnsi" w:eastAsia="Questrial" w:hAnsiTheme="majorHAnsi" w:cstheme="majorHAnsi"/>
            <w:lang w:val="it-IT" w:eastAsia="it-IT"/>
          </w:rPr>
          <w:delText> </w:delText>
        </w:r>
      </w:del>
    </w:p>
    <w:p w14:paraId="577E9805" w14:textId="77777777" w:rsidR="00E46378" w:rsidRPr="002170E2" w:rsidDel="00092C7C" w:rsidRDefault="00E46378" w:rsidP="00E46378">
      <w:pPr>
        <w:pStyle w:val="Paragrafoelenco"/>
        <w:numPr>
          <w:ilvl w:val="0"/>
          <w:numId w:val="9"/>
        </w:numPr>
        <w:spacing w:before="0" w:after="0"/>
        <w:jc w:val="left"/>
        <w:textAlignment w:val="baseline"/>
        <w:rPr>
          <w:del w:id="830" w:author="CARAGNULO Vincenzo" w:date="2020-06-26T12:37:00Z"/>
          <w:rFonts w:asciiTheme="majorHAnsi" w:eastAsia="Questrial" w:hAnsiTheme="majorHAnsi" w:cstheme="majorHAnsi"/>
          <w:lang w:val="it-IT" w:eastAsia="it-IT"/>
          <w:rPrChange w:id="831" w:author="CARAGNULO Vincenzo" w:date="2020-06-26T15:43:00Z">
            <w:rPr>
              <w:del w:id="832" w:author="CARAGNULO Vincenzo" w:date="2020-06-26T12:37:00Z"/>
              <w:rFonts w:asciiTheme="majorHAnsi" w:eastAsia="Questrial" w:hAnsiTheme="majorHAnsi" w:cstheme="majorHAnsi"/>
              <w:lang w:val="en-US" w:eastAsia="it-IT"/>
            </w:rPr>
          </w:rPrChange>
        </w:rPr>
      </w:pPr>
      <w:del w:id="833" w:author="CARAGNULO Vincenzo" w:date="2020-06-26T12:37:00Z">
        <w:r w:rsidRPr="002170E2" w:rsidDel="00092C7C">
          <w:rPr>
            <w:rFonts w:asciiTheme="majorHAnsi" w:eastAsia="Questrial" w:hAnsiTheme="majorHAnsi" w:cstheme="majorHAnsi"/>
            <w:lang w:val="it-IT" w:eastAsia="it-IT"/>
            <w:rPrChange w:id="834" w:author="CARAGNULO Vincenzo" w:date="2020-06-26T15:43:00Z">
              <w:rPr>
                <w:rFonts w:asciiTheme="majorHAnsi" w:eastAsia="Questrial" w:hAnsiTheme="majorHAnsi" w:cstheme="majorHAnsi"/>
                <w:lang w:val="en-US" w:eastAsia="it-IT"/>
              </w:rPr>
            </w:rPrChange>
          </w:rPr>
          <w:delText>Integration Test: Utilities fornite dal framework Spring e assert Junit </w:delText>
        </w:r>
      </w:del>
    </w:p>
    <w:p w14:paraId="2E9AD7F3" w14:textId="77777777" w:rsidR="00E46378" w:rsidRPr="002170E2" w:rsidDel="00092C7C" w:rsidRDefault="00E46378" w:rsidP="00E46378">
      <w:pPr>
        <w:spacing w:before="0" w:after="0"/>
        <w:jc w:val="left"/>
        <w:textAlignment w:val="baseline"/>
        <w:rPr>
          <w:del w:id="835" w:author="CARAGNULO Vincenzo" w:date="2020-06-26T12:37:00Z"/>
          <w:rFonts w:asciiTheme="majorHAnsi" w:eastAsia="Questrial" w:hAnsiTheme="majorHAnsi" w:cstheme="majorHAnsi"/>
          <w:sz w:val="18"/>
          <w:szCs w:val="18"/>
          <w:lang w:val="it-IT" w:eastAsia="it-IT"/>
          <w:rPrChange w:id="836" w:author="CARAGNULO Vincenzo" w:date="2020-06-26T15:43:00Z">
            <w:rPr>
              <w:del w:id="837" w:author="CARAGNULO Vincenzo" w:date="2020-06-26T12:37:00Z"/>
              <w:rFonts w:asciiTheme="majorHAnsi" w:eastAsia="Questrial" w:hAnsiTheme="majorHAnsi" w:cstheme="majorHAnsi"/>
              <w:sz w:val="18"/>
              <w:szCs w:val="18"/>
              <w:lang w:val="en-US" w:eastAsia="it-IT"/>
            </w:rPr>
          </w:rPrChange>
        </w:rPr>
      </w:pPr>
      <w:del w:id="838" w:author="CARAGNULO Vincenzo" w:date="2020-06-26T12:37:00Z">
        <w:r w:rsidRPr="002170E2" w:rsidDel="00092C7C">
          <w:rPr>
            <w:rFonts w:asciiTheme="majorHAnsi" w:eastAsia="Questrial" w:hAnsiTheme="majorHAnsi" w:cstheme="majorHAnsi"/>
            <w:lang w:val="it-IT" w:eastAsia="it-IT"/>
            <w:rPrChange w:id="839" w:author="CARAGNULO Vincenzo" w:date="2020-06-26T15:43:00Z">
              <w:rPr>
                <w:rFonts w:asciiTheme="majorHAnsi" w:eastAsia="Questrial" w:hAnsiTheme="majorHAnsi" w:cstheme="majorHAnsi"/>
                <w:lang w:val="en-US" w:eastAsia="it-IT"/>
              </w:rPr>
            </w:rPrChange>
          </w:rPr>
          <w:delText> </w:delText>
        </w:r>
      </w:del>
    </w:p>
    <w:p w14:paraId="055B60D8" w14:textId="77777777" w:rsidR="00E46378" w:rsidRPr="002170E2" w:rsidDel="00092C7C" w:rsidRDefault="00E46378" w:rsidP="00E46378">
      <w:pPr>
        <w:spacing w:before="0" w:after="0"/>
        <w:jc w:val="left"/>
        <w:textAlignment w:val="baseline"/>
        <w:rPr>
          <w:del w:id="840" w:author="CARAGNULO Vincenzo" w:date="2020-06-26T12:37:00Z"/>
          <w:rFonts w:asciiTheme="majorHAnsi" w:eastAsia="Questrial" w:hAnsiTheme="majorHAnsi" w:cstheme="majorHAnsi"/>
          <w:sz w:val="18"/>
          <w:szCs w:val="18"/>
          <w:lang w:val="it-IT" w:eastAsia="it-IT"/>
        </w:rPr>
      </w:pPr>
      <w:del w:id="841" w:author="CARAGNULO Vincenzo" w:date="2020-06-26T12:37:00Z">
        <w:r w:rsidRPr="002170E2" w:rsidDel="00092C7C">
          <w:rPr>
            <w:rFonts w:asciiTheme="majorHAnsi" w:eastAsia="Questrial" w:hAnsiTheme="majorHAnsi" w:cstheme="majorHAnsi"/>
            <w:lang w:val="it-IT" w:eastAsia="it-IT"/>
          </w:rPr>
          <w:delText>Il framework Spring e la derivazione Spring Boot costituiscono lo standard de facto per lo sviluppo di sistemi a microservizi sicuri, anche in ambito Enterprise. </w:delText>
        </w:r>
      </w:del>
    </w:p>
    <w:p w14:paraId="1D9EF099" w14:textId="77777777" w:rsidR="00E46378" w:rsidRPr="002170E2" w:rsidDel="00092C7C" w:rsidRDefault="00E46378" w:rsidP="00E46378">
      <w:pPr>
        <w:spacing w:before="0" w:after="0"/>
        <w:jc w:val="left"/>
        <w:textAlignment w:val="baseline"/>
        <w:rPr>
          <w:del w:id="842" w:author="CARAGNULO Vincenzo" w:date="2020-06-26T12:37:00Z"/>
          <w:rFonts w:asciiTheme="majorHAnsi" w:eastAsia="Questrial" w:hAnsiTheme="majorHAnsi" w:cstheme="majorHAnsi"/>
          <w:sz w:val="18"/>
          <w:szCs w:val="18"/>
          <w:lang w:val="it-IT" w:eastAsia="it-IT"/>
        </w:rPr>
      </w:pPr>
      <w:del w:id="843" w:author="CARAGNULO Vincenzo" w:date="2020-06-26T12:37:00Z">
        <w:r w:rsidRPr="002170E2" w:rsidDel="00092C7C">
          <w:rPr>
            <w:rFonts w:asciiTheme="majorHAnsi" w:eastAsia="Questrial" w:hAnsiTheme="majorHAnsi" w:cstheme="majorHAnsi"/>
            <w:lang w:val="it-IT" w:eastAsia="it-IT"/>
          </w:rPr>
          <w:delText> </w:delText>
        </w:r>
      </w:del>
    </w:p>
    <w:p w14:paraId="7580E4E9" w14:textId="77777777" w:rsidR="00E46378" w:rsidRPr="002170E2" w:rsidDel="00092C7C" w:rsidRDefault="00E46378" w:rsidP="00E46378">
      <w:pPr>
        <w:spacing w:before="0" w:after="0"/>
        <w:jc w:val="center"/>
        <w:textAlignment w:val="baseline"/>
        <w:rPr>
          <w:del w:id="844" w:author="CARAGNULO Vincenzo" w:date="2020-06-26T12:37:00Z"/>
          <w:rFonts w:asciiTheme="majorHAnsi" w:eastAsia="Questrial" w:hAnsiTheme="majorHAnsi" w:cstheme="majorHAnsi"/>
          <w:lang w:val="it-IT" w:eastAsia="it-IT"/>
        </w:rPr>
      </w:pPr>
      <w:del w:id="845" w:author="CARAGNULO Vincenzo" w:date="2020-06-26T12:37:00Z">
        <w:r w:rsidRPr="002170E2" w:rsidDel="00092C7C">
          <w:rPr>
            <w:noProof/>
            <w:lang w:val="it-IT"/>
            <w:rPrChange w:id="846" w:author="CARAGNULO Vincenzo" w:date="2020-06-26T15:43:00Z">
              <w:rPr>
                <w:noProof/>
              </w:rPr>
            </w:rPrChange>
          </w:rPr>
          <w:drawing>
            <wp:inline distT="0" distB="0" distL="0" distR="0" wp14:anchorId="0724DB05" wp14:editId="2BF3078A">
              <wp:extent cx="3251200" cy="3251200"/>
              <wp:effectExtent l="0" t="0" r="6350" b="6350"/>
              <wp:docPr id="40879808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inline>
          </w:drawing>
        </w:r>
      </w:del>
    </w:p>
    <w:p w14:paraId="6CDABBD9" w14:textId="77777777" w:rsidR="00E46378" w:rsidRPr="002170E2" w:rsidDel="00092C7C" w:rsidRDefault="00E46378" w:rsidP="00E46378">
      <w:pPr>
        <w:spacing w:before="0" w:after="0"/>
        <w:jc w:val="left"/>
        <w:textAlignment w:val="baseline"/>
        <w:rPr>
          <w:del w:id="847" w:author="CARAGNULO Vincenzo" w:date="2020-06-26T12:37:00Z"/>
          <w:rFonts w:asciiTheme="majorHAnsi" w:eastAsia="Questrial" w:hAnsiTheme="majorHAnsi" w:cstheme="majorHAnsi"/>
          <w:sz w:val="18"/>
          <w:szCs w:val="18"/>
          <w:lang w:val="it-IT" w:eastAsia="it-IT"/>
        </w:rPr>
      </w:pPr>
    </w:p>
    <w:p w14:paraId="1E6561C1" w14:textId="77777777" w:rsidR="00E46378" w:rsidRPr="002170E2" w:rsidDel="00092C7C" w:rsidRDefault="00E46378" w:rsidP="00E46378">
      <w:pPr>
        <w:rPr>
          <w:del w:id="848" w:author="CARAGNULO Vincenzo" w:date="2020-06-26T12:37:00Z"/>
          <w:rFonts w:asciiTheme="majorHAnsi" w:hAnsiTheme="majorHAnsi" w:cstheme="majorHAnsi"/>
          <w:lang w:val="it-IT"/>
          <w:rPrChange w:id="849" w:author="CARAGNULO Vincenzo" w:date="2020-06-26T15:43:00Z">
            <w:rPr>
              <w:del w:id="850" w:author="CARAGNULO Vincenzo" w:date="2020-06-26T12:37:00Z"/>
              <w:rFonts w:asciiTheme="majorHAnsi" w:hAnsiTheme="majorHAnsi" w:cstheme="majorHAnsi"/>
              <w:lang w:val="en-US"/>
            </w:rPr>
          </w:rPrChange>
        </w:rPr>
      </w:pPr>
    </w:p>
    <w:p w14:paraId="3263EE93" w14:textId="77777777" w:rsidR="00E46378" w:rsidRPr="002170E2" w:rsidDel="00092C7C" w:rsidRDefault="00E46378" w:rsidP="00E46378">
      <w:pPr>
        <w:pStyle w:val="Titolo3"/>
        <w:rPr>
          <w:del w:id="851" w:author="CARAGNULO Vincenzo" w:date="2020-06-26T12:37:00Z"/>
          <w:lang w:val="it-IT"/>
          <w:rPrChange w:id="852" w:author="CARAGNULO Vincenzo" w:date="2020-06-26T15:43:00Z">
            <w:rPr>
              <w:del w:id="853" w:author="CARAGNULO Vincenzo" w:date="2020-06-26T12:37:00Z"/>
            </w:rPr>
          </w:rPrChange>
        </w:rPr>
      </w:pPr>
      <w:del w:id="854" w:author="CARAGNULO Vincenzo" w:date="2020-06-26T12:37:00Z">
        <w:r w:rsidRPr="002170E2" w:rsidDel="00092C7C">
          <w:rPr>
            <w:bCs w:val="0"/>
            <w:iCs w:val="0"/>
            <w:lang w:val="it-IT"/>
            <w:rPrChange w:id="855" w:author="CARAGNULO Vincenzo" w:date="2020-06-26T15:43:00Z">
              <w:rPr>
                <w:bCs w:val="0"/>
                <w:iCs w:val="0"/>
              </w:rPr>
            </w:rPrChange>
          </w:rPr>
          <w:delText>APS-Consumer </w:delText>
        </w:r>
      </w:del>
    </w:p>
    <w:p w14:paraId="3EC43F7D" w14:textId="77777777" w:rsidR="00E46378" w:rsidRPr="002170E2" w:rsidDel="00092C7C" w:rsidRDefault="00E46378" w:rsidP="00E46378">
      <w:pPr>
        <w:spacing w:before="0" w:after="0"/>
        <w:jc w:val="left"/>
        <w:textAlignment w:val="baseline"/>
        <w:rPr>
          <w:del w:id="856" w:author="CARAGNULO Vincenzo" w:date="2020-06-26T12:37:00Z"/>
          <w:rFonts w:asciiTheme="majorHAnsi" w:eastAsia="Questrial" w:hAnsiTheme="majorHAnsi" w:cstheme="majorHAnsi"/>
          <w:lang w:val="it-IT" w:eastAsia="it-IT"/>
        </w:rPr>
      </w:pPr>
      <w:del w:id="857" w:author="CARAGNULO Vincenzo" w:date="2020-06-26T12:37:00Z">
        <w:r w:rsidRPr="002170E2" w:rsidDel="00092C7C">
          <w:rPr>
            <w:rFonts w:asciiTheme="majorHAnsi" w:eastAsia="Questrial" w:hAnsiTheme="majorHAnsi" w:cstheme="majorHAnsi"/>
            <w:lang w:val="it-IT" w:eastAsia="it-IT"/>
          </w:rPr>
          <w:delText>Questo modulo contiene i consumer Kafka in ascolto sul topic per i messaggi di tipo "Verifica APS". </w:delText>
        </w:r>
      </w:del>
    </w:p>
    <w:p w14:paraId="09C48032" w14:textId="77777777" w:rsidR="00E46378" w:rsidRPr="002170E2" w:rsidDel="00092C7C" w:rsidRDefault="00E46378" w:rsidP="00E46378">
      <w:pPr>
        <w:spacing w:before="0" w:after="0"/>
        <w:jc w:val="left"/>
        <w:textAlignment w:val="baseline"/>
        <w:rPr>
          <w:del w:id="858" w:author="CARAGNULO Vincenzo" w:date="2020-06-26T12:37:00Z"/>
          <w:rFonts w:asciiTheme="majorHAnsi" w:eastAsia="Questrial" w:hAnsiTheme="majorHAnsi" w:cstheme="majorHAnsi"/>
          <w:lang w:val="it-IT" w:eastAsia="it-IT"/>
        </w:rPr>
      </w:pPr>
      <w:del w:id="859" w:author="CARAGNULO Vincenzo" w:date="2020-06-26T12:37:00Z">
        <w:r w:rsidRPr="002170E2" w:rsidDel="00092C7C">
          <w:rPr>
            <w:rFonts w:asciiTheme="majorHAnsi" w:eastAsia="Questrial" w:hAnsiTheme="majorHAnsi" w:cstheme="majorHAnsi"/>
            <w:lang w:val="it-IT" w:eastAsia="it-IT"/>
          </w:rPr>
          <w:delText>Il modulo innesca l'esecuzione della catena Controlli-Algoritmi-Azioni comunicando con gli APS Engine, modulo dove avverrà l’effettiva elaborazione. </w:delText>
        </w:r>
      </w:del>
    </w:p>
    <w:p w14:paraId="5276B336" w14:textId="77777777" w:rsidR="00E46378" w:rsidRPr="002170E2" w:rsidDel="00092C7C" w:rsidRDefault="00E46378" w:rsidP="00E46378">
      <w:pPr>
        <w:spacing w:before="0" w:after="0"/>
        <w:jc w:val="left"/>
        <w:textAlignment w:val="baseline"/>
        <w:rPr>
          <w:del w:id="860" w:author="CARAGNULO Vincenzo" w:date="2020-06-26T12:37:00Z"/>
          <w:rFonts w:asciiTheme="majorHAnsi" w:eastAsia="Questrial" w:hAnsiTheme="majorHAnsi" w:cstheme="majorHAnsi"/>
          <w:lang w:val="it-IT" w:eastAsia="it-IT"/>
        </w:rPr>
      </w:pPr>
      <w:del w:id="861" w:author="CARAGNULO Vincenzo" w:date="2020-06-26T12:37:00Z">
        <w:r w:rsidRPr="002170E2" w:rsidDel="00092C7C">
          <w:rPr>
            <w:rFonts w:asciiTheme="majorHAnsi" w:eastAsia="Questrial" w:hAnsiTheme="majorHAnsi" w:cstheme="majorHAnsi"/>
            <w:lang w:val="it-IT" w:eastAsia="it-IT"/>
          </w:rPr>
          <w:delText> </w:delText>
        </w:r>
      </w:del>
    </w:p>
    <w:p w14:paraId="2EC60F89" w14:textId="77777777" w:rsidR="00E46378" w:rsidRPr="002170E2" w:rsidDel="00092C7C" w:rsidRDefault="00E46378" w:rsidP="00E46378">
      <w:pPr>
        <w:spacing w:before="0" w:after="0"/>
        <w:jc w:val="left"/>
        <w:textAlignment w:val="baseline"/>
        <w:rPr>
          <w:del w:id="862" w:author="CARAGNULO Vincenzo" w:date="2020-06-26T12:37:00Z"/>
          <w:rFonts w:asciiTheme="majorHAnsi" w:eastAsia="Questrial" w:hAnsiTheme="majorHAnsi" w:cstheme="majorHAnsi"/>
          <w:lang w:val="it-IT" w:eastAsia="it-IT"/>
        </w:rPr>
      </w:pPr>
      <w:del w:id="863" w:author="CARAGNULO Vincenzo" w:date="2020-06-26T12:37:00Z">
        <w:r w:rsidRPr="002170E2" w:rsidDel="00092C7C">
          <w:rPr>
            <w:rFonts w:asciiTheme="majorHAnsi" w:eastAsia="Questrial" w:hAnsiTheme="majorHAnsi" w:cstheme="majorHAnsi"/>
            <w:lang w:val="it-IT" w:eastAsia="it-IT"/>
          </w:rPr>
          <w:delText>Le tecnologie utilizzate, oltre a quelle core, sono: </w:delText>
        </w:r>
      </w:del>
    </w:p>
    <w:p w14:paraId="7F4ECA57" w14:textId="77777777" w:rsidR="00E46378" w:rsidRPr="002170E2" w:rsidDel="00092C7C" w:rsidRDefault="00E46378" w:rsidP="00E46378">
      <w:pPr>
        <w:numPr>
          <w:ilvl w:val="0"/>
          <w:numId w:val="3"/>
        </w:numPr>
        <w:spacing w:before="0" w:after="0"/>
        <w:ind w:left="360" w:firstLine="0"/>
        <w:jc w:val="left"/>
        <w:textAlignment w:val="baseline"/>
        <w:rPr>
          <w:del w:id="864" w:author="CARAGNULO Vincenzo" w:date="2020-06-26T12:37:00Z"/>
          <w:rFonts w:asciiTheme="majorHAnsi" w:eastAsia="Questrial" w:hAnsiTheme="majorHAnsi" w:cstheme="majorHAnsi"/>
          <w:lang w:val="it-IT" w:eastAsia="it-IT"/>
          <w:rPrChange w:id="865" w:author="CARAGNULO Vincenzo" w:date="2020-06-26T15:43:00Z">
            <w:rPr>
              <w:del w:id="866" w:author="CARAGNULO Vincenzo" w:date="2020-06-26T12:37:00Z"/>
              <w:rFonts w:asciiTheme="majorHAnsi" w:eastAsia="Questrial" w:hAnsiTheme="majorHAnsi" w:cstheme="majorHAnsi"/>
              <w:lang w:val="en-US" w:eastAsia="it-IT"/>
            </w:rPr>
          </w:rPrChange>
        </w:rPr>
      </w:pPr>
      <w:del w:id="867" w:author="CARAGNULO Vincenzo" w:date="2020-06-26T12:37:00Z">
        <w:r w:rsidRPr="002170E2" w:rsidDel="00092C7C">
          <w:rPr>
            <w:rFonts w:asciiTheme="majorHAnsi" w:eastAsia="Questrial" w:hAnsiTheme="majorHAnsi" w:cstheme="majorHAnsi"/>
            <w:lang w:val="it-IT" w:eastAsia="it-IT"/>
            <w:rPrChange w:id="868" w:author="CARAGNULO Vincenzo" w:date="2020-06-26T15:43:00Z">
              <w:rPr>
                <w:rFonts w:asciiTheme="majorHAnsi" w:eastAsia="Questrial" w:hAnsiTheme="majorHAnsi" w:cstheme="majorHAnsi"/>
                <w:lang w:val="en-US" w:eastAsia="it-IT"/>
              </w:rPr>
            </w:rPrChange>
          </w:rPr>
          <w:delText>Spring Cloud Stream (Kafka Binder) </w:delText>
        </w:r>
      </w:del>
    </w:p>
    <w:p w14:paraId="0CB56811" w14:textId="77777777" w:rsidR="00E46378" w:rsidRPr="002170E2" w:rsidDel="00092C7C" w:rsidRDefault="00E46378" w:rsidP="00E46378">
      <w:pPr>
        <w:spacing w:before="0" w:after="0"/>
        <w:ind w:left="360"/>
        <w:jc w:val="left"/>
        <w:textAlignment w:val="baseline"/>
        <w:rPr>
          <w:del w:id="869" w:author="CARAGNULO Vincenzo" w:date="2020-06-26T12:37:00Z"/>
          <w:rFonts w:asciiTheme="majorHAnsi" w:eastAsia="Questrial" w:hAnsiTheme="majorHAnsi" w:cstheme="majorHAnsi"/>
          <w:lang w:val="it-IT" w:eastAsia="it-IT"/>
          <w:rPrChange w:id="870" w:author="CARAGNULO Vincenzo" w:date="2020-06-26T15:43:00Z">
            <w:rPr>
              <w:del w:id="871" w:author="CARAGNULO Vincenzo" w:date="2020-06-26T12:37:00Z"/>
              <w:rFonts w:asciiTheme="majorHAnsi" w:eastAsia="Questrial" w:hAnsiTheme="majorHAnsi" w:cstheme="majorHAnsi"/>
              <w:lang w:val="en-US" w:eastAsia="it-IT"/>
            </w:rPr>
          </w:rPrChange>
        </w:rPr>
      </w:pPr>
    </w:p>
    <w:p w14:paraId="2665FC6A" w14:textId="77777777" w:rsidR="00E46378" w:rsidRPr="002170E2" w:rsidDel="00092C7C" w:rsidRDefault="00E46378" w:rsidP="00E46378">
      <w:pPr>
        <w:pStyle w:val="Titolo3"/>
        <w:rPr>
          <w:del w:id="872" w:author="CARAGNULO Vincenzo" w:date="2020-06-26T12:37:00Z"/>
          <w:lang w:val="it-IT"/>
          <w:rPrChange w:id="873" w:author="CARAGNULO Vincenzo" w:date="2020-06-26T15:43:00Z">
            <w:rPr>
              <w:del w:id="874" w:author="CARAGNULO Vincenzo" w:date="2020-06-26T12:37:00Z"/>
            </w:rPr>
          </w:rPrChange>
        </w:rPr>
      </w:pPr>
      <w:del w:id="875" w:author="CARAGNULO Vincenzo" w:date="2020-06-26T12:37:00Z">
        <w:r w:rsidRPr="002170E2" w:rsidDel="00092C7C">
          <w:rPr>
            <w:bCs w:val="0"/>
            <w:iCs w:val="0"/>
            <w:lang w:val="it-IT"/>
            <w:rPrChange w:id="876" w:author="CARAGNULO Vincenzo" w:date="2020-06-26T15:43:00Z">
              <w:rPr>
                <w:bCs w:val="0"/>
                <w:iCs w:val="0"/>
              </w:rPr>
            </w:rPrChange>
          </w:rPr>
          <w:delText>APS-Engine </w:delText>
        </w:r>
      </w:del>
    </w:p>
    <w:p w14:paraId="319136BD" w14:textId="77777777" w:rsidR="00E46378" w:rsidRPr="002170E2" w:rsidDel="00092C7C" w:rsidRDefault="00E46378" w:rsidP="00E46378">
      <w:pPr>
        <w:spacing w:before="0" w:after="0"/>
        <w:jc w:val="left"/>
        <w:rPr>
          <w:del w:id="877" w:author="CARAGNULO Vincenzo" w:date="2020-06-26T12:37:00Z"/>
          <w:rFonts w:asciiTheme="majorHAnsi" w:eastAsia="Questrial" w:hAnsiTheme="majorHAnsi" w:cstheme="majorBidi"/>
          <w:lang w:val="it-IT" w:eastAsia="it-IT"/>
        </w:rPr>
      </w:pPr>
      <w:del w:id="878" w:author="CARAGNULO Vincenzo" w:date="2020-06-26T12:37:00Z">
        <w:r w:rsidRPr="002170E2" w:rsidDel="00092C7C">
          <w:rPr>
            <w:rFonts w:asciiTheme="majorHAnsi" w:eastAsia="Questrial" w:hAnsiTheme="majorHAnsi" w:cstheme="majorBidi"/>
            <w:lang w:val="it-IT" w:eastAsia="it-IT"/>
          </w:rPr>
          <w:delText>È responsabile dell’effettiva esecuzione degli algoritmi e delle azioni. Le azioni di output per il sistema di Identity Management saranno costituite da comandi inviati sul topic Kafka, quindi sarà presente un producer Kafka. </w:delText>
        </w:r>
      </w:del>
    </w:p>
    <w:p w14:paraId="2AEDCE66" w14:textId="77777777" w:rsidR="00E46378" w:rsidRPr="002170E2" w:rsidDel="00092C7C" w:rsidRDefault="00E46378" w:rsidP="00E46378">
      <w:pPr>
        <w:spacing w:before="0" w:after="0"/>
        <w:jc w:val="left"/>
        <w:rPr>
          <w:del w:id="879" w:author="CARAGNULO Vincenzo" w:date="2020-06-26T12:37:00Z"/>
          <w:rFonts w:asciiTheme="majorHAnsi" w:eastAsia="Questrial" w:hAnsiTheme="majorHAnsi" w:cstheme="majorBidi"/>
          <w:lang w:val="it-IT" w:eastAsia="it-IT"/>
        </w:rPr>
      </w:pPr>
    </w:p>
    <w:p w14:paraId="0013DB73" w14:textId="77777777" w:rsidR="00E46378" w:rsidRPr="002170E2" w:rsidDel="00092C7C" w:rsidRDefault="00E46378" w:rsidP="00E46378">
      <w:pPr>
        <w:spacing w:before="0" w:after="0"/>
        <w:jc w:val="left"/>
        <w:rPr>
          <w:del w:id="880" w:author="CARAGNULO Vincenzo" w:date="2020-06-26T12:37:00Z"/>
          <w:rFonts w:asciiTheme="majorHAnsi" w:eastAsia="Questrial" w:hAnsiTheme="majorHAnsi" w:cstheme="majorBidi"/>
          <w:lang w:val="it-IT" w:eastAsia="it-IT"/>
        </w:rPr>
      </w:pPr>
      <w:del w:id="881" w:author="CARAGNULO Vincenzo" w:date="2020-06-26T12:37:00Z">
        <w:r w:rsidRPr="002170E2" w:rsidDel="00092C7C">
          <w:rPr>
            <w:rFonts w:asciiTheme="majorHAnsi" w:eastAsia="Questrial" w:hAnsiTheme="majorHAnsi" w:cstheme="majorBidi"/>
            <w:lang w:val="it-IT" w:eastAsia="it-IT"/>
          </w:rPr>
          <w:delText>Il seguente modulo verrà sviluppato in maniera scalabile e versionabile per consentire:</w:delText>
        </w:r>
      </w:del>
    </w:p>
    <w:p w14:paraId="14D68DB1" w14:textId="77777777" w:rsidR="00E46378" w:rsidRPr="002170E2" w:rsidDel="00092C7C" w:rsidRDefault="00E46378" w:rsidP="00E46378">
      <w:pPr>
        <w:pStyle w:val="Paragrafoelenco"/>
        <w:numPr>
          <w:ilvl w:val="0"/>
          <w:numId w:val="17"/>
        </w:numPr>
        <w:spacing w:before="0" w:after="0"/>
        <w:jc w:val="left"/>
        <w:rPr>
          <w:del w:id="882" w:author="CARAGNULO Vincenzo" w:date="2020-06-26T12:37:00Z"/>
          <w:rFonts w:asciiTheme="majorHAnsi" w:eastAsiaTheme="majorEastAsia" w:hAnsiTheme="majorHAnsi" w:cstheme="majorBidi"/>
          <w:lang w:val="it-IT" w:eastAsia="it-IT"/>
        </w:rPr>
      </w:pPr>
      <w:del w:id="883" w:author="CARAGNULO Vincenzo" w:date="2020-06-26T12:37:00Z">
        <w:r w:rsidRPr="002170E2" w:rsidDel="00092C7C">
          <w:rPr>
            <w:rFonts w:asciiTheme="majorHAnsi" w:eastAsia="Questrial" w:hAnsiTheme="majorHAnsi" w:cstheme="majorBidi"/>
            <w:lang w:val="it-IT" w:eastAsia="it-IT"/>
          </w:rPr>
          <w:delText>Modifiche retrocompatibili con algoritmi già in uso</w:delText>
        </w:r>
      </w:del>
    </w:p>
    <w:p w14:paraId="06067AA6" w14:textId="77777777" w:rsidR="00E46378" w:rsidRPr="002170E2" w:rsidDel="00092C7C" w:rsidRDefault="00E46378" w:rsidP="00E46378">
      <w:pPr>
        <w:pStyle w:val="Paragrafoelenco"/>
        <w:numPr>
          <w:ilvl w:val="0"/>
          <w:numId w:val="17"/>
        </w:numPr>
        <w:spacing w:before="0" w:after="0"/>
        <w:jc w:val="left"/>
        <w:rPr>
          <w:del w:id="884" w:author="CARAGNULO Vincenzo" w:date="2020-06-26T12:37:00Z"/>
          <w:lang w:val="it-IT" w:eastAsia="it-IT"/>
        </w:rPr>
      </w:pPr>
      <w:del w:id="885" w:author="CARAGNULO Vincenzo" w:date="2020-06-26T12:37:00Z">
        <w:r w:rsidRPr="002170E2" w:rsidDel="00092C7C">
          <w:rPr>
            <w:rFonts w:asciiTheme="majorHAnsi" w:eastAsia="Questrial" w:hAnsiTheme="majorHAnsi" w:cstheme="majorBidi"/>
            <w:lang w:val="it-IT" w:eastAsia="it-IT"/>
          </w:rPr>
          <w:delText>Inserimento di nuovi algoritmi di calcolo</w:delText>
        </w:r>
      </w:del>
    </w:p>
    <w:p w14:paraId="419BEE0B" w14:textId="77777777" w:rsidR="00E46378" w:rsidRPr="002170E2" w:rsidDel="00092C7C" w:rsidRDefault="00E46378" w:rsidP="00E46378">
      <w:pPr>
        <w:spacing w:before="0" w:after="0"/>
        <w:ind w:left="360"/>
        <w:jc w:val="left"/>
        <w:rPr>
          <w:del w:id="886" w:author="CARAGNULO Vincenzo" w:date="2020-06-26T12:37:00Z"/>
          <w:rFonts w:asciiTheme="majorHAnsi" w:eastAsia="Questrial" w:hAnsiTheme="majorHAnsi" w:cstheme="majorHAnsi"/>
          <w:lang w:val="it-IT" w:eastAsia="it-IT"/>
        </w:rPr>
      </w:pPr>
    </w:p>
    <w:p w14:paraId="1607E513" w14:textId="77777777" w:rsidR="00E46378" w:rsidRPr="002170E2" w:rsidDel="00092C7C" w:rsidRDefault="00E46378" w:rsidP="00E46378">
      <w:pPr>
        <w:spacing w:before="0" w:after="0"/>
        <w:jc w:val="left"/>
        <w:textAlignment w:val="baseline"/>
        <w:rPr>
          <w:del w:id="887" w:author="CARAGNULO Vincenzo" w:date="2020-06-26T12:37:00Z"/>
          <w:rFonts w:asciiTheme="majorHAnsi" w:eastAsia="Questrial" w:hAnsiTheme="majorHAnsi" w:cstheme="majorHAnsi"/>
          <w:lang w:val="it-IT" w:eastAsia="it-IT"/>
        </w:rPr>
      </w:pPr>
      <w:del w:id="888" w:author="CARAGNULO Vincenzo" w:date="2020-06-26T12:37:00Z">
        <w:r w:rsidRPr="002170E2" w:rsidDel="00092C7C">
          <w:rPr>
            <w:rFonts w:asciiTheme="majorHAnsi" w:eastAsia="Questrial" w:hAnsiTheme="majorHAnsi" w:cstheme="majorHAnsi"/>
            <w:lang w:val="it-IT" w:eastAsia="it-IT"/>
          </w:rPr>
          <w:delText>Le tecnologie utilizzate, oltre a quelle core, sono: </w:delText>
        </w:r>
      </w:del>
    </w:p>
    <w:p w14:paraId="47EBB955" w14:textId="77777777" w:rsidR="00E46378" w:rsidRPr="002170E2" w:rsidDel="00092C7C" w:rsidRDefault="00E46378" w:rsidP="00E46378">
      <w:pPr>
        <w:numPr>
          <w:ilvl w:val="0"/>
          <w:numId w:val="4"/>
        </w:numPr>
        <w:spacing w:before="0" w:after="0"/>
        <w:ind w:left="360" w:firstLine="0"/>
        <w:jc w:val="left"/>
        <w:textAlignment w:val="baseline"/>
        <w:rPr>
          <w:del w:id="889" w:author="CARAGNULO Vincenzo" w:date="2020-06-26T12:37:00Z"/>
          <w:rFonts w:asciiTheme="majorHAnsi" w:eastAsia="Questrial" w:hAnsiTheme="majorHAnsi" w:cstheme="majorHAnsi"/>
          <w:lang w:val="it-IT" w:eastAsia="it-IT"/>
          <w:rPrChange w:id="890" w:author="CARAGNULO Vincenzo" w:date="2020-06-26T15:43:00Z">
            <w:rPr>
              <w:del w:id="891" w:author="CARAGNULO Vincenzo" w:date="2020-06-26T12:37:00Z"/>
              <w:rFonts w:asciiTheme="majorHAnsi" w:eastAsia="Questrial" w:hAnsiTheme="majorHAnsi" w:cstheme="majorHAnsi"/>
              <w:lang w:val="en-US" w:eastAsia="it-IT"/>
            </w:rPr>
          </w:rPrChange>
        </w:rPr>
      </w:pPr>
      <w:del w:id="892" w:author="CARAGNULO Vincenzo" w:date="2020-06-26T12:37:00Z">
        <w:r w:rsidRPr="002170E2" w:rsidDel="00092C7C">
          <w:rPr>
            <w:rFonts w:asciiTheme="majorHAnsi" w:eastAsia="Questrial" w:hAnsiTheme="majorHAnsi" w:cstheme="majorHAnsi"/>
            <w:lang w:val="it-IT" w:eastAsia="it-IT"/>
            <w:rPrChange w:id="893" w:author="CARAGNULO Vincenzo" w:date="2020-06-26T15:43:00Z">
              <w:rPr>
                <w:rFonts w:asciiTheme="majorHAnsi" w:eastAsia="Questrial" w:hAnsiTheme="majorHAnsi" w:cstheme="majorHAnsi"/>
                <w:lang w:val="en-US" w:eastAsia="it-IT"/>
              </w:rPr>
            </w:rPrChange>
          </w:rPr>
          <w:delText>Spring Cloud Stream (Kafka Binder) </w:delText>
        </w:r>
      </w:del>
    </w:p>
    <w:p w14:paraId="3931CAE5" w14:textId="77777777" w:rsidR="00E46378" w:rsidRPr="002170E2" w:rsidDel="00092C7C" w:rsidRDefault="00E46378" w:rsidP="00E46378">
      <w:pPr>
        <w:spacing w:before="0" w:after="0"/>
        <w:ind w:left="360"/>
        <w:jc w:val="left"/>
        <w:textAlignment w:val="baseline"/>
        <w:rPr>
          <w:del w:id="894" w:author="CARAGNULO Vincenzo" w:date="2020-06-26T12:37:00Z"/>
          <w:rFonts w:asciiTheme="majorHAnsi" w:eastAsia="Questrial" w:hAnsiTheme="majorHAnsi" w:cstheme="majorHAnsi"/>
          <w:lang w:val="it-IT" w:eastAsia="it-IT"/>
          <w:rPrChange w:id="895" w:author="CARAGNULO Vincenzo" w:date="2020-06-26T15:43:00Z">
            <w:rPr>
              <w:del w:id="896" w:author="CARAGNULO Vincenzo" w:date="2020-06-26T12:37:00Z"/>
              <w:rFonts w:asciiTheme="majorHAnsi" w:eastAsia="Questrial" w:hAnsiTheme="majorHAnsi" w:cstheme="majorHAnsi"/>
              <w:lang w:val="en-US" w:eastAsia="it-IT"/>
            </w:rPr>
          </w:rPrChange>
        </w:rPr>
      </w:pPr>
    </w:p>
    <w:p w14:paraId="464184F0" w14:textId="77777777" w:rsidR="00E46378" w:rsidRPr="002170E2" w:rsidDel="00092C7C" w:rsidRDefault="00E46378" w:rsidP="00E46378">
      <w:pPr>
        <w:pStyle w:val="Titolo3"/>
        <w:rPr>
          <w:del w:id="897" w:author="CARAGNULO Vincenzo" w:date="2020-06-26T12:37:00Z"/>
          <w:lang w:val="it-IT"/>
          <w:rPrChange w:id="898" w:author="CARAGNULO Vincenzo" w:date="2020-06-26T15:43:00Z">
            <w:rPr>
              <w:del w:id="899" w:author="CARAGNULO Vincenzo" w:date="2020-06-26T12:37:00Z"/>
            </w:rPr>
          </w:rPrChange>
        </w:rPr>
      </w:pPr>
      <w:del w:id="900" w:author="CARAGNULO Vincenzo" w:date="2020-06-26T12:37:00Z">
        <w:r w:rsidRPr="002170E2" w:rsidDel="00092C7C">
          <w:rPr>
            <w:bCs w:val="0"/>
            <w:iCs w:val="0"/>
            <w:lang w:val="it-IT"/>
            <w:rPrChange w:id="901" w:author="CARAGNULO Vincenzo" w:date="2020-06-26T15:43:00Z">
              <w:rPr>
                <w:bCs w:val="0"/>
                <w:iCs w:val="0"/>
              </w:rPr>
            </w:rPrChange>
          </w:rPr>
          <w:delText>APS-Simulator-Engine</w:delText>
        </w:r>
      </w:del>
    </w:p>
    <w:p w14:paraId="5A95CB8B" w14:textId="77777777" w:rsidR="00E46378" w:rsidRPr="002170E2" w:rsidDel="00092C7C" w:rsidRDefault="00E46378" w:rsidP="00E46378">
      <w:pPr>
        <w:spacing w:before="0" w:after="0"/>
        <w:jc w:val="left"/>
        <w:textAlignment w:val="baseline"/>
        <w:rPr>
          <w:del w:id="902" w:author="CARAGNULO Vincenzo" w:date="2020-06-26T12:37:00Z"/>
          <w:rFonts w:asciiTheme="majorHAnsi" w:eastAsia="Questrial" w:hAnsiTheme="majorHAnsi" w:cstheme="majorHAnsi"/>
          <w:lang w:val="it-IT" w:eastAsia="it-IT"/>
        </w:rPr>
      </w:pPr>
      <w:del w:id="903" w:author="CARAGNULO Vincenzo" w:date="2020-06-26T12:37:00Z">
        <w:r w:rsidRPr="002170E2" w:rsidDel="00092C7C">
          <w:rPr>
            <w:rFonts w:asciiTheme="majorHAnsi" w:eastAsia="Questrial" w:hAnsiTheme="majorHAnsi" w:cstheme="majorHAnsi"/>
            <w:lang w:val="it-IT" w:eastAsia="it-IT"/>
          </w:rPr>
          <w:delText>Questo modulo permette l'esecuzione di algoritmi vecchi e/o nuovi su dati precedentemente memorizzati o opportunamente modificati. </w:delText>
        </w:r>
      </w:del>
    </w:p>
    <w:p w14:paraId="3FAE83F7" w14:textId="77777777" w:rsidR="00E46378" w:rsidRPr="002170E2" w:rsidDel="00092C7C" w:rsidRDefault="00E46378" w:rsidP="00E46378">
      <w:pPr>
        <w:spacing w:before="0" w:after="0"/>
        <w:jc w:val="left"/>
        <w:textAlignment w:val="baseline"/>
        <w:rPr>
          <w:del w:id="904" w:author="CARAGNULO Vincenzo" w:date="2020-06-26T12:37:00Z"/>
          <w:rFonts w:asciiTheme="majorHAnsi" w:eastAsia="Questrial" w:hAnsiTheme="majorHAnsi" w:cstheme="majorHAnsi"/>
          <w:lang w:val="it-IT" w:eastAsia="it-IT"/>
        </w:rPr>
      </w:pPr>
      <w:del w:id="905" w:author="CARAGNULO Vincenzo" w:date="2020-06-26T12:37:00Z">
        <w:r w:rsidRPr="002170E2" w:rsidDel="00092C7C">
          <w:rPr>
            <w:rFonts w:asciiTheme="majorHAnsi" w:eastAsia="Questrial" w:hAnsiTheme="majorHAnsi" w:cstheme="majorHAnsi"/>
            <w:lang w:val="it-IT" w:eastAsia="it-IT"/>
          </w:rPr>
          <w:delText>Lo scopo è quello di replicare il comportamento di APS in un determinato istante nel passato oppure testare l'impatto dell'introduzione di nuovi algoritmi prima di promuoverli in produzione. </w:delText>
        </w:r>
      </w:del>
    </w:p>
    <w:p w14:paraId="250966DC" w14:textId="77777777" w:rsidR="00E46378" w:rsidRPr="002170E2" w:rsidDel="00092C7C" w:rsidRDefault="00E46378" w:rsidP="00E46378">
      <w:pPr>
        <w:spacing w:before="0" w:after="0"/>
        <w:jc w:val="left"/>
        <w:textAlignment w:val="baseline"/>
        <w:rPr>
          <w:del w:id="906" w:author="CARAGNULO Vincenzo" w:date="2020-06-26T12:37:00Z"/>
          <w:rFonts w:asciiTheme="majorHAnsi" w:eastAsia="Questrial" w:hAnsiTheme="majorHAnsi" w:cstheme="majorHAnsi"/>
          <w:lang w:val="it-IT" w:eastAsia="it-IT"/>
        </w:rPr>
      </w:pPr>
      <w:del w:id="907" w:author="CARAGNULO Vincenzo" w:date="2020-06-26T12:37:00Z">
        <w:r w:rsidRPr="002170E2" w:rsidDel="00092C7C">
          <w:rPr>
            <w:rFonts w:asciiTheme="majorHAnsi" w:eastAsia="Questrial" w:hAnsiTheme="majorHAnsi" w:cstheme="majorHAnsi"/>
            <w:lang w:val="it-IT" w:eastAsia="it-IT"/>
          </w:rPr>
          <w:delText>Esso svolge le sue funzioni richiamando un APS-ENGINE dedicato. </w:delText>
        </w:r>
      </w:del>
    </w:p>
    <w:p w14:paraId="74BBCE60" w14:textId="77777777" w:rsidR="00E46378" w:rsidRPr="002170E2" w:rsidDel="00092C7C" w:rsidRDefault="00E46378" w:rsidP="00E46378">
      <w:pPr>
        <w:spacing w:before="0" w:after="0"/>
        <w:jc w:val="left"/>
        <w:textAlignment w:val="baseline"/>
        <w:rPr>
          <w:del w:id="908" w:author="CARAGNULO Vincenzo" w:date="2020-06-26T12:37:00Z"/>
          <w:rFonts w:asciiTheme="majorHAnsi" w:eastAsia="Questrial" w:hAnsiTheme="majorHAnsi" w:cstheme="majorHAnsi"/>
          <w:lang w:val="it-IT" w:eastAsia="it-IT"/>
        </w:rPr>
      </w:pPr>
      <w:del w:id="909" w:author="CARAGNULO Vincenzo" w:date="2020-06-26T12:37:00Z">
        <w:r w:rsidRPr="002170E2" w:rsidDel="00092C7C">
          <w:rPr>
            <w:rFonts w:asciiTheme="majorHAnsi" w:eastAsia="Questrial" w:hAnsiTheme="majorHAnsi" w:cstheme="majorHAnsi"/>
            <w:lang w:val="it-IT" w:eastAsia="it-IT"/>
          </w:rPr>
          <w:delText>Il simulatore è in grado di: </w:delText>
        </w:r>
      </w:del>
    </w:p>
    <w:p w14:paraId="63E92B83" w14:textId="77777777" w:rsidR="00E46378" w:rsidRPr="002170E2" w:rsidDel="00092C7C" w:rsidRDefault="00E46378" w:rsidP="00E46378">
      <w:pPr>
        <w:pStyle w:val="Paragrafoelenco"/>
        <w:numPr>
          <w:ilvl w:val="0"/>
          <w:numId w:val="11"/>
        </w:numPr>
        <w:spacing w:before="0" w:after="0"/>
        <w:jc w:val="left"/>
        <w:textAlignment w:val="baseline"/>
        <w:rPr>
          <w:del w:id="910" w:author="CARAGNULO Vincenzo" w:date="2020-06-26T12:37:00Z"/>
          <w:rFonts w:asciiTheme="majorHAnsi" w:eastAsia="Questrial" w:hAnsiTheme="majorHAnsi" w:cstheme="majorHAnsi"/>
          <w:lang w:val="it-IT" w:eastAsia="it-IT"/>
        </w:rPr>
      </w:pPr>
      <w:del w:id="911" w:author="CARAGNULO Vincenzo" w:date="2020-06-26T12:37:00Z">
        <w:r w:rsidRPr="002170E2" w:rsidDel="00092C7C">
          <w:rPr>
            <w:rFonts w:asciiTheme="majorHAnsi" w:eastAsia="Questrial" w:hAnsiTheme="majorHAnsi" w:cstheme="majorHAnsi"/>
            <w:lang w:val="it-IT" w:eastAsia="it-IT"/>
          </w:rPr>
          <w:delText>Selezionare dal database Historical Data un intervallo temporale di dati relativi a: </w:delText>
        </w:r>
      </w:del>
    </w:p>
    <w:p w14:paraId="03373D80" w14:textId="77777777" w:rsidR="00E46378" w:rsidRPr="002170E2" w:rsidDel="00092C7C" w:rsidRDefault="00E46378" w:rsidP="00E46378">
      <w:pPr>
        <w:numPr>
          <w:ilvl w:val="1"/>
          <w:numId w:val="11"/>
        </w:numPr>
        <w:spacing w:before="0" w:after="0"/>
        <w:jc w:val="left"/>
        <w:textAlignment w:val="baseline"/>
        <w:rPr>
          <w:del w:id="912" w:author="CARAGNULO Vincenzo" w:date="2020-06-26T12:37:00Z"/>
          <w:rFonts w:asciiTheme="majorHAnsi" w:eastAsia="Questrial" w:hAnsiTheme="majorHAnsi" w:cstheme="majorHAnsi"/>
          <w:lang w:val="it-IT" w:eastAsia="it-IT"/>
        </w:rPr>
      </w:pPr>
      <w:del w:id="913" w:author="CARAGNULO Vincenzo" w:date="2020-06-26T12:37:00Z">
        <w:r w:rsidRPr="002170E2" w:rsidDel="00092C7C">
          <w:rPr>
            <w:rFonts w:asciiTheme="majorHAnsi" w:eastAsia="Questrial" w:hAnsiTheme="majorHAnsi" w:cstheme="majorHAnsi"/>
            <w:lang w:val="it-IT" w:eastAsia="it-IT"/>
          </w:rPr>
          <w:delText>Configurazioni e codice relativo ad Azioni, Algoritmi e Controlli </w:delText>
        </w:r>
      </w:del>
    </w:p>
    <w:p w14:paraId="793F031B" w14:textId="77777777" w:rsidR="00E46378" w:rsidRPr="002170E2" w:rsidDel="00092C7C" w:rsidRDefault="00E46378" w:rsidP="00E46378">
      <w:pPr>
        <w:numPr>
          <w:ilvl w:val="1"/>
          <w:numId w:val="11"/>
        </w:numPr>
        <w:spacing w:before="0" w:after="0"/>
        <w:jc w:val="left"/>
        <w:textAlignment w:val="baseline"/>
        <w:rPr>
          <w:del w:id="914" w:author="CARAGNULO Vincenzo" w:date="2020-06-26T12:37:00Z"/>
          <w:rFonts w:asciiTheme="majorHAnsi" w:eastAsia="Questrial" w:hAnsiTheme="majorHAnsi" w:cstheme="majorHAnsi"/>
          <w:lang w:val="it-IT" w:eastAsia="it-IT"/>
        </w:rPr>
      </w:pPr>
      <w:del w:id="915" w:author="CARAGNULO Vincenzo" w:date="2020-06-26T12:37:00Z">
        <w:r w:rsidRPr="002170E2" w:rsidDel="00092C7C">
          <w:rPr>
            <w:rFonts w:asciiTheme="majorHAnsi" w:eastAsia="Questrial" w:hAnsiTheme="majorHAnsi" w:cstheme="majorHAnsi"/>
            <w:lang w:val="it-IT" w:eastAsia="it-IT"/>
          </w:rPr>
          <w:delText>Eventi di tipo "Verifica APS" </w:delText>
        </w:r>
      </w:del>
    </w:p>
    <w:p w14:paraId="01671814" w14:textId="77777777" w:rsidR="00E46378" w:rsidRPr="002170E2" w:rsidDel="00092C7C" w:rsidRDefault="00E46378" w:rsidP="00E46378">
      <w:pPr>
        <w:numPr>
          <w:ilvl w:val="1"/>
          <w:numId w:val="11"/>
        </w:numPr>
        <w:spacing w:before="0" w:after="0"/>
        <w:jc w:val="left"/>
        <w:textAlignment w:val="baseline"/>
        <w:rPr>
          <w:del w:id="916" w:author="CARAGNULO Vincenzo" w:date="2020-06-26T12:37:00Z"/>
          <w:rFonts w:asciiTheme="majorHAnsi" w:eastAsia="Questrial" w:hAnsiTheme="majorHAnsi" w:cstheme="majorHAnsi"/>
          <w:lang w:val="it-IT" w:eastAsia="it-IT"/>
        </w:rPr>
      </w:pPr>
      <w:del w:id="917" w:author="CARAGNULO Vincenzo" w:date="2020-06-26T12:37:00Z">
        <w:r w:rsidRPr="002170E2" w:rsidDel="00092C7C">
          <w:rPr>
            <w:rFonts w:asciiTheme="majorHAnsi" w:eastAsia="Questrial" w:hAnsiTheme="majorHAnsi" w:cstheme="majorHAnsi"/>
            <w:lang w:val="it-IT" w:eastAsia="it-IT"/>
          </w:rPr>
          <w:delText>Eventi di aggiornamento provenienti da altre sorgenti </w:delText>
        </w:r>
      </w:del>
    </w:p>
    <w:p w14:paraId="6B1365A5" w14:textId="77777777" w:rsidR="00E46378" w:rsidRPr="002170E2" w:rsidDel="00092C7C" w:rsidRDefault="00E46378" w:rsidP="00E46378">
      <w:pPr>
        <w:pStyle w:val="Paragrafoelenco"/>
        <w:numPr>
          <w:ilvl w:val="0"/>
          <w:numId w:val="11"/>
        </w:numPr>
        <w:spacing w:before="0" w:after="0"/>
        <w:jc w:val="left"/>
        <w:textAlignment w:val="baseline"/>
        <w:rPr>
          <w:del w:id="918" w:author="CARAGNULO Vincenzo" w:date="2020-06-26T12:37:00Z"/>
          <w:rFonts w:asciiTheme="majorHAnsi" w:eastAsia="Questrial" w:hAnsiTheme="majorHAnsi" w:cstheme="majorBidi"/>
          <w:lang w:val="it-IT" w:eastAsia="it-IT"/>
        </w:rPr>
      </w:pPr>
      <w:del w:id="919" w:author="CARAGNULO Vincenzo" w:date="2020-06-26T12:37:00Z">
        <w:r w:rsidRPr="002170E2" w:rsidDel="00092C7C">
          <w:rPr>
            <w:rFonts w:asciiTheme="majorHAnsi" w:eastAsia="Questrial" w:hAnsiTheme="majorHAnsi" w:cstheme="majorBidi"/>
            <w:lang w:val="it-IT" w:eastAsia="it-IT"/>
          </w:rPr>
          <w:delText>Permettere il caricamento tramite file csv di una lista di elementi relativi a: </w:delText>
        </w:r>
      </w:del>
    </w:p>
    <w:p w14:paraId="622F557D" w14:textId="77777777" w:rsidR="00E46378" w:rsidRPr="002170E2" w:rsidDel="00092C7C" w:rsidRDefault="00E46378" w:rsidP="00E46378">
      <w:pPr>
        <w:pStyle w:val="Paragrafoelenco"/>
        <w:numPr>
          <w:ilvl w:val="1"/>
          <w:numId w:val="11"/>
        </w:numPr>
        <w:spacing w:before="0" w:after="0"/>
        <w:jc w:val="left"/>
        <w:textAlignment w:val="baseline"/>
        <w:rPr>
          <w:del w:id="920" w:author="CARAGNULO Vincenzo" w:date="2020-06-26T12:37:00Z"/>
          <w:rFonts w:asciiTheme="majorHAnsi" w:eastAsia="Questrial" w:hAnsiTheme="majorHAnsi" w:cstheme="majorHAnsi"/>
          <w:lang w:val="it-IT" w:eastAsia="it-IT"/>
        </w:rPr>
      </w:pPr>
      <w:del w:id="921" w:author="CARAGNULO Vincenzo" w:date="2020-06-26T12:37:00Z">
        <w:r w:rsidRPr="002170E2" w:rsidDel="00092C7C">
          <w:rPr>
            <w:rFonts w:asciiTheme="majorHAnsi" w:eastAsia="Questrial" w:hAnsiTheme="majorHAnsi" w:cstheme="majorHAnsi"/>
            <w:lang w:val="it-IT" w:eastAsia="it-IT"/>
          </w:rPr>
          <w:delText>Eventi di tipo "Verifica APS" </w:delText>
        </w:r>
      </w:del>
    </w:p>
    <w:p w14:paraId="4CEF8D07" w14:textId="77777777" w:rsidR="00E46378" w:rsidRPr="002170E2" w:rsidDel="00092C7C" w:rsidRDefault="00E46378" w:rsidP="00E46378">
      <w:pPr>
        <w:pStyle w:val="Paragrafoelenco"/>
        <w:numPr>
          <w:ilvl w:val="1"/>
          <w:numId w:val="11"/>
        </w:numPr>
        <w:spacing w:before="0" w:after="0"/>
        <w:jc w:val="left"/>
        <w:textAlignment w:val="baseline"/>
        <w:rPr>
          <w:del w:id="922" w:author="CARAGNULO Vincenzo" w:date="2020-06-26T12:37:00Z"/>
          <w:rFonts w:asciiTheme="majorHAnsi" w:eastAsia="Questrial" w:hAnsiTheme="majorHAnsi" w:cstheme="majorHAnsi"/>
          <w:lang w:val="it-IT" w:eastAsia="it-IT"/>
        </w:rPr>
      </w:pPr>
      <w:del w:id="923" w:author="CARAGNULO Vincenzo" w:date="2020-06-26T12:37:00Z">
        <w:r w:rsidRPr="002170E2" w:rsidDel="00092C7C">
          <w:rPr>
            <w:rFonts w:asciiTheme="majorHAnsi" w:eastAsia="Questrial" w:hAnsiTheme="majorHAnsi" w:cstheme="majorHAnsi"/>
            <w:lang w:val="it-IT" w:eastAsia="it-IT"/>
          </w:rPr>
          <w:delText>Eventi di aggiornamento provenienti da altre sorgenti </w:delText>
        </w:r>
      </w:del>
    </w:p>
    <w:p w14:paraId="1D021F9C" w14:textId="77777777" w:rsidR="00E46378" w:rsidRPr="002170E2" w:rsidDel="00092C7C" w:rsidRDefault="00E46378" w:rsidP="00E46378">
      <w:pPr>
        <w:pStyle w:val="Paragrafoelenco"/>
        <w:numPr>
          <w:ilvl w:val="0"/>
          <w:numId w:val="11"/>
        </w:numPr>
        <w:spacing w:before="0" w:after="0"/>
        <w:jc w:val="left"/>
        <w:textAlignment w:val="baseline"/>
        <w:rPr>
          <w:del w:id="924" w:author="CARAGNULO Vincenzo" w:date="2020-06-26T12:37:00Z"/>
          <w:rFonts w:asciiTheme="majorHAnsi" w:eastAsia="Questrial" w:hAnsiTheme="majorHAnsi" w:cstheme="majorHAnsi"/>
          <w:lang w:val="it-IT" w:eastAsia="it-IT"/>
        </w:rPr>
      </w:pPr>
      <w:del w:id="925" w:author="CARAGNULO Vincenzo" w:date="2020-06-26T12:37:00Z">
        <w:r w:rsidRPr="002170E2" w:rsidDel="00092C7C">
          <w:rPr>
            <w:rFonts w:asciiTheme="majorHAnsi" w:eastAsia="Questrial" w:hAnsiTheme="majorHAnsi" w:cstheme="majorHAnsi"/>
            <w:lang w:val="it-IT" w:eastAsia="it-IT"/>
          </w:rPr>
          <w:delText>Inviare l’intervallo selezionato ed i dati caricati tramite cvs all’APS archiver per alimentare il DB simulation data </w:delText>
        </w:r>
      </w:del>
    </w:p>
    <w:p w14:paraId="758363E2" w14:textId="77777777" w:rsidR="00E46378" w:rsidRPr="002170E2" w:rsidDel="00092C7C" w:rsidRDefault="00E46378" w:rsidP="00E46378">
      <w:pPr>
        <w:pStyle w:val="Paragrafoelenco"/>
        <w:numPr>
          <w:ilvl w:val="0"/>
          <w:numId w:val="11"/>
        </w:numPr>
        <w:spacing w:before="0" w:after="0"/>
        <w:jc w:val="left"/>
        <w:textAlignment w:val="baseline"/>
        <w:rPr>
          <w:del w:id="926" w:author="CARAGNULO Vincenzo" w:date="2020-06-26T12:37:00Z"/>
          <w:rFonts w:asciiTheme="majorHAnsi" w:eastAsia="Questrial" w:hAnsiTheme="majorHAnsi" w:cstheme="majorBidi"/>
          <w:lang w:val="it-IT" w:eastAsia="it-IT"/>
        </w:rPr>
      </w:pPr>
      <w:del w:id="927" w:author="CARAGNULO Vincenzo" w:date="2020-06-26T12:37:00Z">
        <w:r w:rsidRPr="002170E2" w:rsidDel="00092C7C">
          <w:rPr>
            <w:rFonts w:asciiTheme="majorHAnsi" w:eastAsia="Questrial" w:hAnsiTheme="majorHAnsi" w:cstheme="majorBidi"/>
            <w:lang w:val="it-IT" w:eastAsia="it-IT"/>
          </w:rPr>
          <w:delText>Applicare nuove Azioni, Algoritmi e Controlli o apportare modifiche a quelli esistenti per alimentare l’APS Engine dedicato alla simulazione</w:delText>
        </w:r>
      </w:del>
    </w:p>
    <w:p w14:paraId="4C9BC87E" w14:textId="77777777" w:rsidR="00E46378" w:rsidRPr="002170E2" w:rsidDel="00092C7C" w:rsidRDefault="00E46378" w:rsidP="00E46378">
      <w:pPr>
        <w:pStyle w:val="Paragrafoelenco"/>
        <w:numPr>
          <w:ilvl w:val="0"/>
          <w:numId w:val="11"/>
        </w:numPr>
        <w:spacing w:before="0" w:after="0"/>
        <w:jc w:val="left"/>
        <w:textAlignment w:val="baseline"/>
        <w:rPr>
          <w:del w:id="928" w:author="CARAGNULO Vincenzo" w:date="2020-06-26T12:37:00Z"/>
          <w:rFonts w:asciiTheme="majorHAnsi" w:eastAsia="Questrial" w:hAnsiTheme="majorHAnsi" w:cstheme="majorHAnsi"/>
          <w:lang w:val="it-IT" w:eastAsia="it-IT"/>
        </w:rPr>
      </w:pPr>
      <w:del w:id="929" w:author="CARAGNULO Vincenzo" w:date="2020-06-26T12:37:00Z">
        <w:r w:rsidRPr="002170E2" w:rsidDel="00092C7C">
          <w:rPr>
            <w:rFonts w:asciiTheme="majorHAnsi" w:eastAsia="Questrial" w:hAnsiTheme="majorHAnsi" w:cstheme="majorHAnsi"/>
            <w:lang w:val="it-IT" w:eastAsia="it-IT"/>
          </w:rPr>
          <w:delText>Verificare l'output </w:delText>
        </w:r>
      </w:del>
    </w:p>
    <w:p w14:paraId="0F675920" w14:textId="77777777" w:rsidR="00E46378" w:rsidRPr="002170E2" w:rsidDel="00092C7C" w:rsidRDefault="00E46378" w:rsidP="00E46378">
      <w:pPr>
        <w:spacing w:before="0" w:after="0"/>
        <w:jc w:val="left"/>
        <w:textAlignment w:val="baseline"/>
        <w:rPr>
          <w:del w:id="930" w:author="CARAGNULO Vincenzo" w:date="2020-06-26T12:37:00Z"/>
          <w:rFonts w:asciiTheme="majorHAnsi" w:eastAsia="Questrial" w:hAnsiTheme="majorHAnsi" w:cstheme="majorBidi"/>
          <w:lang w:val="it-IT" w:eastAsia="it-IT"/>
        </w:rPr>
      </w:pPr>
      <w:del w:id="931" w:author="CARAGNULO Vincenzo" w:date="2020-06-26T12:37:00Z">
        <w:r w:rsidRPr="002170E2" w:rsidDel="00092C7C">
          <w:rPr>
            <w:rFonts w:asciiTheme="majorHAnsi" w:eastAsia="Questrial" w:hAnsiTheme="majorHAnsi" w:cstheme="majorBidi"/>
            <w:lang w:val="it-IT" w:eastAsia="it-IT"/>
          </w:rPr>
          <w:delText xml:space="preserve">  </w:delText>
        </w:r>
      </w:del>
    </w:p>
    <w:p w14:paraId="0AD2E1D1" w14:textId="77777777" w:rsidR="00E46378" w:rsidRPr="002170E2" w:rsidDel="00092C7C" w:rsidRDefault="00E46378" w:rsidP="00E46378">
      <w:pPr>
        <w:spacing w:before="0" w:after="0"/>
        <w:jc w:val="left"/>
        <w:rPr>
          <w:del w:id="932" w:author="CARAGNULO Vincenzo" w:date="2020-06-26T12:37:00Z"/>
          <w:rFonts w:asciiTheme="majorHAnsi" w:eastAsia="Questrial" w:hAnsiTheme="majorHAnsi" w:cstheme="majorBidi"/>
          <w:lang w:val="it-IT" w:eastAsia="it-IT"/>
        </w:rPr>
      </w:pPr>
      <w:del w:id="933" w:author="CARAGNULO Vincenzo" w:date="2020-06-26T12:37:00Z">
        <w:r w:rsidRPr="002170E2" w:rsidDel="00092C7C">
          <w:rPr>
            <w:rFonts w:asciiTheme="majorHAnsi" w:eastAsia="Questrial" w:hAnsiTheme="majorHAnsi" w:cstheme="majorBidi"/>
            <w:lang w:val="it-IT" w:eastAsia="it-IT"/>
          </w:rPr>
          <w:delText>Non essendo necessaria autenticazione/autorizzazione lato FrontEnd backoffice non verrà introdotto spring security. Ad ogni modo sarà possibile successivamente integrarlo.</w:delText>
        </w:r>
      </w:del>
    </w:p>
    <w:p w14:paraId="572DC373" w14:textId="77777777" w:rsidR="00E46378" w:rsidRPr="002170E2" w:rsidDel="00092C7C" w:rsidRDefault="00E46378" w:rsidP="00E46378">
      <w:pPr>
        <w:spacing w:before="0" w:after="0"/>
        <w:jc w:val="left"/>
        <w:rPr>
          <w:del w:id="934" w:author="CARAGNULO Vincenzo" w:date="2020-06-26T12:37:00Z"/>
          <w:lang w:val="it-IT" w:eastAsia="it-IT"/>
        </w:rPr>
      </w:pPr>
    </w:p>
    <w:p w14:paraId="11AFF948" w14:textId="77777777" w:rsidR="00E46378" w:rsidRPr="002170E2" w:rsidDel="00092C7C" w:rsidRDefault="00E46378" w:rsidP="00E46378">
      <w:pPr>
        <w:pStyle w:val="Titolo3"/>
        <w:rPr>
          <w:del w:id="935" w:author="CARAGNULO Vincenzo" w:date="2020-06-26T12:37:00Z"/>
          <w:lang w:val="it-IT"/>
          <w:rPrChange w:id="936" w:author="CARAGNULO Vincenzo" w:date="2020-06-26T15:43:00Z">
            <w:rPr>
              <w:del w:id="937" w:author="CARAGNULO Vincenzo" w:date="2020-06-26T12:37:00Z"/>
            </w:rPr>
          </w:rPrChange>
        </w:rPr>
      </w:pPr>
      <w:del w:id="938" w:author="CARAGNULO Vincenzo" w:date="2020-06-26T12:37:00Z">
        <w:r w:rsidRPr="002170E2" w:rsidDel="00092C7C">
          <w:rPr>
            <w:bCs w:val="0"/>
            <w:iCs w:val="0"/>
            <w:lang w:val="it-IT"/>
            <w:rPrChange w:id="939" w:author="CARAGNULO Vincenzo" w:date="2020-06-26T15:43:00Z">
              <w:rPr>
                <w:bCs w:val="0"/>
                <w:iCs w:val="0"/>
              </w:rPr>
            </w:rPrChange>
          </w:rPr>
          <w:delText xml:space="preserve"> APS-Archiver </w:delText>
        </w:r>
      </w:del>
    </w:p>
    <w:p w14:paraId="26FB0537" w14:textId="77777777" w:rsidR="00E46378" w:rsidRPr="002170E2" w:rsidDel="00092C7C" w:rsidRDefault="00E46378" w:rsidP="00E46378">
      <w:pPr>
        <w:spacing w:before="0" w:after="0"/>
        <w:jc w:val="left"/>
        <w:textAlignment w:val="baseline"/>
        <w:rPr>
          <w:del w:id="940" w:author="CARAGNULO Vincenzo" w:date="2020-06-26T12:37:00Z"/>
          <w:rFonts w:asciiTheme="majorHAnsi" w:eastAsia="Questrial" w:hAnsiTheme="majorHAnsi" w:cstheme="majorHAnsi"/>
          <w:lang w:val="it-IT" w:eastAsia="it-IT"/>
        </w:rPr>
      </w:pPr>
      <w:del w:id="941" w:author="CARAGNULO Vincenzo" w:date="2020-06-26T12:37:00Z">
        <w:r w:rsidRPr="002170E2" w:rsidDel="00092C7C">
          <w:rPr>
            <w:rFonts w:asciiTheme="majorHAnsi" w:eastAsia="Questrial" w:hAnsiTheme="majorHAnsi" w:cstheme="majorHAnsi"/>
            <w:lang w:val="it-IT" w:eastAsia="it-IT"/>
          </w:rPr>
          <w:delText>Questo modulo è adibito a: </w:delText>
        </w:r>
      </w:del>
    </w:p>
    <w:p w14:paraId="0703E274" w14:textId="77777777" w:rsidR="00E46378" w:rsidRPr="002170E2" w:rsidDel="00092C7C" w:rsidRDefault="00E46378" w:rsidP="00E46378">
      <w:pPr>
        <w:pStyle w:val="Paragrafoelenco"/>
        <w:numPr>
          <w:ilvl w:val="0"/>
          <w:numId w:val="12"/>
        </w:numPr>
        <w:spacing w:before="0" w:after="0"/>
        <w:jc w:val="left"/>
        <w:textAlignment w:val="baseline"/>
        <w:rPr>
          <w:del w:id="942" w:author="CARAGNULO Vincenzo" w:date="2020-06-26T12:37:00Z"/>
          <w:rFonts w:asciiTheme="majorHAnsi" w:eastAsia="Questrial" w:hAnsiTheme="majorHAnsi" w:cstheme="majorHAnsi"/>
          <w:lang w:val="it-IT" w:eastAsia="it-IT"/>
        </w:rPr>
      </w:pPr>
      <w:del w:id="943" w:author="CARAGNULO Vincenzo" w:date="2020-06-26T12:37:00Z">
        <w:r w:rsidRPr="002170E2" w:rsidDel="00092C7C">
          <w:rPr>
            <w:rFonts w:asciiTheme="majorHAnsi" w:eastAsia="Questrial" w:hAnsiTheme="majorHAnsi" w:cstheme="majorHAnsi"/>
            <w:lang w:val="it-IT" w:eastAsia="it-IT"/>
          </w:rPr>
          <w:delText>Caricare i dati all’interno del DB Simulation Data nell’intervallo selezionato </w:delText>
        </w:r>
      </w:del>
    </w:p>
    <w:p w14:paraId="3B133CF4" w14:textId="77777777" w:rsidR="00E46378" w:rsidRPr="002170E2" w:rsidDel="00092C7C" w:rsidRDefault="00E46378" w:rsidP="00E46378">
      <w:pPr>
        <w:pStyle w:val="Paragrafoelenco"/>
        <w:numPr>
          <w:ilvl w:val="0"/>
          <w:numId w:val="12"/>
        </w:numPr>
        <w:spacing w:before="0" w:after="0"/>
        <w:jc w:val="left"/>
        <w:textAlignment w:val="baseline"/>
        <w:rPr>
          <w:del w:id="944" w:author="CARAGNULO Vincenzo" w:date="2020-06-26T12:37:00Z"/>
          <w:rFonts w:asciiTheme="majorHAnsi" w:eastAsia="Questrial" w:hAnsiTheme="majorHAnsi" w:cstheme="majorHAnsi"/>
          <w:lang w:val="it-IT" w:eastAsia="it-IT"/>
        </w:rPr>
      </w:pPr>
      <w:del w:id="945" w:author="CARAGNULO Vincenzo" w:date="2020-06-26T12:37:00Z">
        <w:r w:rsidRPr="002170E2" w:rsidDel="00092C7C">
          <w:rPr>
            <w:rFonts w:asciiTheme="majorHAnsi" w:eastAsia="Questrial" w:hAnsiTheme="majorHAnsi" w:cstheme="majorHAnsi"/>
            <w:lang w:val="it-IT" w:eastAsia="it-IT"/>
          </w:rPr>
          <w:delText>Merge dei dati aggiuntivi caricati tramite CSV </w:delText>
        </w:r>
      </w:del>
    </w:p>
    <w:p w14:paraId="6C163B0C" w14:textId="77777777" w:rsidR="00E46378" w:rsidRPr="002170E2" w:rsidDel="00092C7C" w:rsidRDefault="00E46378" w:rsidP="00E46378">
      <w:pPr>
        <w:pStyle w:val="Paragrafoelenco"/>
        <w:numPr>
          <w:ilvl w:val="0"/>
          <w:numId w:val="12"/>
        </w:numPr>
        <w:spacing w:before="0" w:after="0"/>
        <w:jc w:val="left"/>
        <w:textAlignment w:val="baseline"/>
        <w:rPr>
          <w:del w:id="946" w:author="CARAGNULO Vincenzo" w:date="2020-06-26T12:37:00Z"/>
          <w:rFonts w:asciiTheme="majorHAnsi" w:eastAsia="Questrial" w:hAnsiTheme="majorHAnsi" w:cstheme="majorHAnsi"/>
          <w:lang w:val="it-IT" w:eastAsia="it-IT"/>
        </w:rPr>
      </w:pPr>
      <w:del w:id="947" w:author="CARAGNULO Vincenzo" w:date="2020-06-26T12:37:00Z">
        <w:r w:rsidRPr="002170E2" w:rsidDel="00092C7C">
          <w:rPr>
            <w:rFonts w:asciiTheme="majorHAnsi" w:eastAsia="Questrial" w:hAnsiTheme="majorHAnsi" w:cstheme="majorHAnsi"/>
            <w:lang w:val="it-IT" w:eastAsia="it-IT"/>
          </w:rPr>
          <w:delText>Effettivo caricamento dei dati all’interno dell’Historical Data </w:delText>
        </w:r>
      </w:del>
    </w:p>
    <w:p w14:paraId="2BE43678" w14:textId="77777777" w:rsidR="00E46378" w:rsidRPr="002170E2" w:rsidDel="00092C7C" w:rsidRDefault="00E46378" w:rsidP="00E46378">
      <w:pPr>
        <w:spacing w:before="0" w:after="0"/>
        <w:jc w:val="left"/>
        <w:textAlignment w:val="baseline"/>
        <w:rPr>
          <w:del w:id="948" w:author="CARAGNULO Vincenzo" w:date="2020-06-26T12:37:00Z"/>
          <w:rFonts w:asciiTheme="majorHAnsi" w:eastAsia="Questrial" w:hAnsiTheme="majorHAnsi" w:cstheme="majorHAnsi"/>
          <w:lang w:val="it-IT" w:eastAsia="it-IT"/>
        </w:rPr>
      </w:pPr>
    </w:p>
    <w:p w14:paraId="6D0A5DDA" w14:textId="77777777" w:rsidR="00E46378" w:rsidRPr="002170E2" w:rsidDel="00092C7C" w:rsidRDefault="00E46378" w:rsidP="00E46378">
      <w:pPr>
        <w:spacing w:before="0" w:after="0"/>
        <w:jc w:val="left"/>
        <w:textAlignment w:val="baseline"/>
        <w:rPr>
          <w:del w:id="949" w:author="CARAGNULO Vincenzo" w:date="2020-06-26T12:37:00Z"/>
          <w:rFonts w:asciiTheme="majorHAnsi" w:eastAsia="Questrial" w:hAnsiTheme="majorHAnsi" w:cstheme="majorBidi"/>
          <w:lang w:val="it-IT" w:eastAsia="it-IT"/>
        </w:rPr>
      </w:pPr>
      <w:del w:id="950" w:author="CARAGNULO Vincenzo" w:date="2020-06-26T12:37:00Z">
        <w:r w:rsidRPr="002170E2" w:rsidDel="00092C7C">
          <w:rPr>
            <w:rFonts w:asciiTheme="majorHAnsi" w:eastAsia="Questrial" w:hAnsiTheme="majorHAnsi" w:cstheme="majorBidi"/>
            <w:lang w:val="it-IT" w:eastAsia="it-IT"/>
          </w:rPr>
          <w:delText>I dati saranno forniti dall’APS-Simulator-Engine insieme ad un SimulationID. </w:delText>
        </w:r>
      </w:del>
    </w:p>
    <w:p w14:paraId="41BF603E" w14:textId="77777777" w:rsidR="00E46378" w:rsidRPr="002170E2" w:rsidDel="00092C7C" w:rsidRDefault="00E46378" w:rsidP="00E46378">
      <w:pPr>
        <w:spacing w:before="0" w:after="0"/>
        <w:jc w:val="left"/>
        <w:rPr>
          <w:del w:id="951" w:author="CARAGNULO Vincenzo" w:date="2020-06-26T12:37:00Z"/>
          <w:rFonts w:asciiTheme="majorHAnsi" w:eastAsia="Questrial" w:hAnsiTheme="majorHAnsi" w:cstheme="majorBidi"/>
          <w:lang w:val="it-IT" w:eastAsia="it-IT"/>
        </w:rPr>
      </w:pPr>
      <w:del w:id="952" w:author="CARAGNULO Vincenzo" w:date="2020-06-26T12:37:00Z">
        <w:r w:rsidRPr="002170E2" w:rsidDel="00092C7C">
          <w:rPr>
            <w:rFonts w:asciiTheme="majorHAnsi" w:eastAsia="Questrial" w:hAnsiTheme="majorHAnsi" w:cstheme="majorBidi"/>
            <w:lang w:val="it-IT" w:eastAsia="it-IT"/>
          </w:rPr>
          <w:delText>Si valuta di rendere questo modulo l’unico punto di accesso per leggere e persistere dati su tutti i Database ad esclusione di quello contenente le configurazioni.</w:delText>
        </w:r>
      </w:del>
    </w:p>
    <w:p w14:paraId="65DC01AA" w14:textId="77777777" w:rsidR="00E46378" w:rsidRPr="002170E2" w:rsidDel="00092C7C" w:rsidRDefault="00E46378" w:rsidP="00E46378">
      <w:pPr>
        <w:spacing w:before="0" w:after="0"/>
        <w:jc w:val="left"/>
        <w:rPr>
          <w:del w:id="953" w:author="CARAGNULO Vincenzo" w:date="2020-06-26T12:37:00Z"/>
          <w:rFonts w:asciiTheme="majorHAnsi" w:eastAsia="Questrial" w:hAnsiTheme="majorHAnsi" w:cstheme="majorBidi"/>
          <w:lang w:val="it-IT" w:eastAsia="it-IT"/>
        </w:rPr>
      </w:pPr>
      <w:del w:id="954" w:author="CARAGNULO Vincenzo" w:date="2020-06-26T12:37:00Z">
        <w:r w:rsidRPr="002170E2" w:rsidDel="00092C7C">
          <w:rPr>
            <w:rFonts w:asciiTheme="majorHAnsi" w:eastAsia="Questrial" w:hAnsiTheme="majorHAnsi" w:cstheme="majorBidi"/>
            <w:lang w:val="it-IT" w:eastAsia="it-IT"/>
          </w:rPr>
          <w:delText>La scelta finale potrà essere effettuata in fase di analisi tecnica.</w:delText>
        </w:r>
      </w:del>
    </w:p>
    <w:p w14:paraId="4438BA1D" w14:textId="77777777" w:rsidR="00E46378" w:rsidRPr="002170E2" w:rsidDel="00092C7C" w:rsidRDefault="00E46378" w:rsidP="00E46378">
      <w:pPr>
        <w:pStyle w:val="Titolo3"/>
        <w:rPr>
          <w:del w:id="955" w:author="CARAGNULO Vincenzo" w:date="2020-06-26T12:37:00Z"/>
          <w:lang w:val="it-IT"/>
          <w:rPrChange w:id="956" w:author="CARAGNULO Vincenzo" w:date="2020-06-26T15:43:00Z">
            <w:rPr>
              <w:del w:id="957" w:author="CARAGNULO Vincenzo" w:date="2020-06-26T12:37:00Z"/>
            </w:rPr>
          </w:rPrChange>
        </w:rPr>
      </w:pPr>
      <w:del w:id="958" w:author="CARAGNULO Vincenzo" w:date="2020-06-26T12:37:00Z">
        <w:r w:rsidRPr="002170E2" w:rsidDel="00092C7C">
          <w:rPr>
            <w:lang w:val="it-IT"/>
          </w:rPr>
          <w:delText xml:space="preserve"> </w:delText>
        </w:r>
        <w:r w:rsidRPr="002170E2" w:rsidDel="00092C7C">
          <w:rPr>
            <w:bCs w:val="0"/>
            <w:iCs w:val="0"/>
            <w:lang w:val="it-IT"/>
            <w:rPrChange w:id="959" w:author="CARAGNULO Vincenzo" w:date="2020-06-26T15:43:00Z">
              <w:rPr>
                <w:bCs w:val="0"/>
                <w:iCs w:val="0"/>
              </w:rPr>
            </w:rPrChange>
          </w:rPr>
          <w:delText>APS-Api-Core </w:delText>
        </w:r>
      </w:del>
    </w:p>
    <w:p w14:paraId="4F48BED4" w14:textId="77777777" w:rsidR="00E46378" w:rsidRPr="002170E2" w:rsidDel="00092C7C" w:rsidRDefault="00E46378" w:rsidP="00E46378">
      <w:pPr>
        <w:spacing w:before="0" w:after="0"/>
        <w:jc w:val="left"/>
        <w:textAlignment w:val="baseline"/>
        <w:rPr>
          <w:del w:id="960" w:author="CARAGNULO Vincenzo" w:date="2020-06-26T12:37:00Z"/>
          <w:rFonts w:asciiTheme="majorHAnsi" w:eastAsia="Questrial" w:hAnsiTheme="majorHAnsi" w:cstheme="majorBidi"/>
          <w:lang w:val="it-IT" w:eastAsia="it-IT"/>
        </w:rPr>
      </w:pPr>
      <w:del w:id="961" w:author="CARAGNULO Vincenzo" w:date="2020-06-26T12:37:00Z">
        <w:r w:rsidRPr="002170E2" w:rsidDel="00092C7C">
          <w:rPr>
            <w:rFonts w:asciiTheme="majorHAnsi" w:eastAsia="Questrial" w:hAnsiTheme="majorHAnsi" w:cstheme="majorBidi"/>
            <w:lang w:val="it-IT" w:eastAsia="it-IT"/>
          </w:rPr>
          <w:delText>Questo modulo espone l’endpoint REST che verrà utilizzato dalla applicazione backoffice di FrontEnd per la configurazione e la manipolazione degli algoritmi e delle configurazioni propagate poi dal modulo APS-CONFIG-SERVER. </w:delText>
        </w:r>
      </w:del>
    </w:p>
    <w:p w14:paraId="34CDB21E" w14:textId="77777777" w:rsidR="00E46378" w:rsidRPr="002170E2" w:rsidDel="00092C7C" w:rsidRDefault="00E46378" w:rsidP="00E46378">
      <w:pPr>
        <w:spacing w:before="0" w:after="0"/>
        <w:jc w:val="left"/>
        <w:textAlignment w:val="baseline"/>
        <w:rPr>
          <w:del w:id="962" w:author="CARAGNULO Vincenzo" w:date="2020-06-26T12:37:00Z"/>
          <w:rFonts w:asciiTheme="majorHAnsi" w:eastAsia="Questrial" w:hAnsiTheme="majorHAnsi" w:cstheme="majorBidi"/>
          <w:lang w:val="it-IT" w:eastAsia="it-IT"/>
        </w:rPr>
      </w:pPr>
      <w:del w:id="963" w:author="CARAGNULO Vincenzo" w:date="2020-06-26T12:37:00Z">
        <w:r w:rsidRPr="002170E2" w:rsidDel="00092C7C">
          <w:rPr>
            <w:rFonts w:asciiTheme="majorHAnsi" w:eastAsia="Questrial" w:hAnsiTheme="majorHAnsi" w:cstheme="majorBidi"/>
            <w:lang w:val="it-IT" w:eastAsia="it-IT"/>
          </w:rPr>
          <w:delText>Non essendo necessaria autenticazione/autorizzazione lato FrontEnd backoffice non verrà introdotto spring security. Ad ogni modo sarà possibile integrarlo successivamente.</w:delText>
        </w:r>
      </w:del>
    </w:p>
    <w:p w14:paraId="52370057" w14:textId="77777777" w:rsidR="00E46378" w:rsidRPr="002170E2" w:rsidDel="00092C7C" w:rsidRDefault="00E46378" w:rsidP="00E46378">
      <w:pPr>
        <w:spacing w:before="0" w:after="0"/>
        <w:jc w:val="left"/>
        <w:textAlignment w:val="baseline"/>
        <w:rPr>
          <w:del w:id="964" w:author="CARAGNULO Vincenzo" w:date="2020-06-26T12:37:00Z"/>
          <w:lang w:val="it-IT" w:eastAsia="it-IT"/>
        </w:rPr>
      </w:pPr>
    </w:p>
    <w:p w14:paraId="2314E279" w14:textId="77777777" w:rsidR="00E46378" w:rsidRPr="002170E2" w:rsidDel="00092C7C" w:rsidRDefault="00E46378" w:rsidP="00E46378">
      <w:pPr>
        <w:pStyle w:val="Titolo3"/>
        <w:rPr>
          <w:del w:id="965" w:author="CARAGNULO Vincenzo" w:date="2020-06-26T12:37:00Z"/>
          <w:lang w:val="it-IT"/>
          <w:rPrChange w:id="966" w:author="CARAGNULO Vincenzo" w:date="2020-06-26T15:43:00Z">
            <w:rPr>
              <w:del w:id="967" w:author="CARAGNULO Vincenzo" w:date="2020-06-26T12:37:00Z"/>
            </w:rPr>
          </w:rPrChange>
        </w:rPr>
      </w:pPr>
      <w:del w:id="968" w:author="CARAGNULO Vincenzo" w:date="2020-06-26T12:37:00Z">
        <w:r w:rsidRPr="002170E2" w:rsidDel="00092C7C">
          <w:rPr>
            <w:bCs w:val="0"/>
            <w:iCs w:val="0"/>
            <w:lang w:val="it-IT"/>
            <w:rPrChange w:id="969" w:author="CARAGNULO Vincenzo" w:date="2020-06-26T15:43:00Z">
              <w:rPr>
                <w:bCs w:val="0"/>
                <w:iCs w:val="0"/>
              </w:rPr>
            </w:rPrChange>
          </w:rPr>
          <w:delText xml:space="preserve"> APS-Data-Updater-Consumer </w:delText>
        </w:r>
      </w:del>
    </w:p>
    <w:p w14:paraId="7340FFC4" w14:textId="77777777" w:rsidR="00E46378" w:rsidRPr="002170E2" w:rsidDel="00092C7C" w:rsidRDefault="00E46378" w:rsidP="00E46378">
      <w:pPr>
        <w:spacing w:before="0" w:after="0"/>
        <w:jc w:val="left"/>
        <w:textAlignment w:val="baseline"/>
        <w:rPr>
          <w:del w:id="970" w:author="CARAGNULO Vincenzo" w:date="2020-06-26T12:37:00Z"/>
          <w:rFonts w:asciiTheme="majorHAnsi" w:eastAsia="Questrial" w:hAnsiTheme="majorHAnsi" w:cstheme="majorHAnsi"/>
          <w:lang w:val="it-IT" w:eastAsia="it-IT"/>
        </w:rPr>
      </w:pPr>
      <w:del w:id="971" w:author="CARAGNULO Vincenzo" w:date="2020-06-26T12:37:00Z">
        <w:r w:rsidRPr="002170E2" w:rsidDel="00092C7C">
          <w:rPr>
            <w:rFonts w:asciiTheme="majorHAnsi" w:eastAsia="Questrial" w:hAnsiTheme="majorHAnsi" w:cstheme="majorHAnsi"/>
            <w:lang w:val="it-IT" w:eastAsia="it-IT"/>
          </w:rPr>
          <w:delText>Questo modulo gestisce i data change provenienti da sistemi esterni e dal sistema di Identity Management e recapitati sul topic Kafka. </w:delText>
        </w:r>
      </w:del>
    </w:p>
    <w:p w14:paraId="1FA0EACE" w14:textId="77777777" w:rsidR="00E46378" w:rsidRPr="002170E2" w:rsidDel="00092C7C" w:rsidRDefault="00E46378" w:rsidP="00E46378">
      <w:pPr>
        <w:spacing w:before="0" w:after="0"/>
        <w:jc w:val="left"/>
        <w:textAlignment w:val="baseline"/>
        <w:rPr>
          <w:del w:id="972" w:author="CARAGNULO Vincenzo" w:date="2020-06-26T12:37:00Z"/>
          <w:rFonts w:asciiTheme="majorHAnsi" w:eastAsia="Questrial" w:hAnsiTheme="majorHAnsi" w:cstheme="majorHAnsi"/>
          <w:lang w:val="it-IT" w:eastAsia="it-IT"/>
        </w:rPr>
      </w:pPr>
      <w:del w:id="973" w:author="CARAGNULO Vincenzo" w:date="2020-06-26T12:37:00Z">
        <w:r w:rsidRPr="002170E2" w:rsidDel="00092C7C">
          <w:rPr>
            <w:rFonts w:asciiTheme="majorHAnsi" w:eastAsia="Questrial" w:hAnsiTheme="majorHAnsi" w:cstheme="majorBidi"/>
            <w:lang w:val="it-IT" w:eastAsia="it-IT"/>
          </w:rPr>
          <w:delText>Il modulo si occuperà, inoltre, di aggiornare eventuali dati aggregati.  </w:delText>
        </w:r>
      </w:del>
    </w:p>
    <w:p w14:paraId="7B5CAA30" w14:textId="77777777" w:rsidR="00E46378" w:rsidRPr="002170E2" w:rsidDel="00092C7C" w:rsidRDefault="00E46378" w:rsidP="00E46378">
      <w:pPr>
        <w:spacing w:before="0" w:after="0"/>
        <w:jc w:val="left"/>
        <w:rPr>
          <w:del w:id="974" w:author="CARAGNULO Vincenzo" w:date="2020-06-26T12:37:00Z"/>
          <w:rFonts w:asciiTheme="majorHAnsi" w:eastAsia="Questrial" w:hAnsiTheme="majorHAnsi" w:cstheme="majorBidi"/>
          <w:lang w:val="it-IT" w:eastAsia="it-IT"/>
        </w:rPr>
      </w:pPr>
    </w:p>
    <w:p w14:paraId="2CF9ECF9" w14:textId="77777777" w:rsidR="00E46378" w:rsidRPr="002170E2" w:rsidDel="00092C7C" w:rsidRDefault="00E46378" w:rsidP="00E46378">
      <w:pPr>
        <w:spacing w:before="0" w:after="0"/>
        <w:jc w:val="left"/>
        <w:rPr>
          <w:del w:id="975" w:author="CARAGNULO Vincenzo" w:date="2020-06-26T12:37:00Z"/>
          <w:rFonts w:asciiTheme="majorHAnsi" w:eastAsia="Questrial" w:hAnsiTheme="majorHAnsi" w:cstheme="majorBidi"/>
          <w:lang w:val="it-IT" w:eastAsia="it-IT"/>
        </w:rPr>
      </w:pPr>
      <w:del w:id="976" w:author="CARAGNULO Vincenzo" w:date="2020-06-26T12:37:00Z">
        <w:r w:rsidRPr="002170E2" w:rsidDel="00092C7C">
          <w:rPr>
            <w:rFonts w:asciiTheme="majorHAnsi" w:eastAsia="Questrial" w:hAnsiTheme="majorHAnsi" w:cstheme="majorBidi"/>
            <w:lang w:val="it-IT" w:eastAsia="it-IT"/>
          </w:rPr>
          <w:delText>Il Cliente ci dovrà fornire documentazione tecnica per effettuare i collegamenti con il modulo Kafka e la struttura dei messaggi.</w:delText>
        </w:r>
      </w:del>
    </w:p>
    <w:p w14:paraId="0B04D7EA" w14:textId="77777777" w:rsidR="00E46378" w:rsidRPr="002170E2" w:rsidDel="00092C7C" w:rsidRDefault="00E46378" w:rsidP="00E46378">
      <w:pPr>
        <w:spacing w:before="0" w:after="0"/>
        <w:jc w:val="left"/>
        <w:textAlignment w:val="baseline"/>
        <w:rPr>
          <w:del w:id="977" w:author="CARAGNULO Vincenzo" w:date="2020-06-26T12:37:00Z"/>
          <w:rFonts w:asciiTheme="majorHAnsi" w:eastAsia="Questrial" w:hAnsiTheme="majorHAnsi" w:cstheme="majorHAnsi"/>
          <w:lang w:val="it-IT" w:eastAsia="it-IT"/>
        </w:rPr>
      </w:pPr>
      <w:del w:id="978" w:author="CARAGNULO Vincenzo" w:date="2020-06-26T12:37:00Z">
        <w:r w:rsidRPr="002170E2" w:rsidDel="00092C7C">
          <w:rPr>
            <w:rFonts w:asciiTheme="majorHAnsi" w:eastAsia="Questrial" w:hAnsiTheme="majorHAnsi" w:cstheme="majorHAnsi"/>
            <w:lang w:val="it-IT" w:eastAsia="it-IT"/>
          </w:rPr>
          <w:delText> </w:delText>
        </w:r>
      </w:del>
    </w:p>
    <w:p w14:paraId="53DBDC1C" w14:textId="77777777" w:rsidR="00E46378" w:rsidRPr="002170E2" w:rsidDel="00092C7C" w:rsidRDefault="00E46378" w:rsidP="00E46378">
      <w:pPr>
        <w:spacing w:before="0" w:after="0"/>
        <w:jc w:val="left"/>
        <w:textAlignment w:val="baseline"/>
        <w:rPr>
          <w:del w:id="979" w:author="CARAGNULO Vincenzo" w:date="2020-06-26T12:37:00Z"/>
          <w:rFonts w:asciiTheme="majorHAnsi" w:eastAsia="Questrial" w:hAnsiTheme="majorHAnsi" w:cstheme="majorHAnsi"/>
          <w:lang w:val="it-IT" w:eastAsia="it-IT"/>
        </w:rPr>
      </w:pPr>
      <w:del w:id="980" w:author="CARAGNULO Vincenzo" w:date="2020-06-26T12:37:00Z">
        <w:r w:rsidRPr="002170E2" w:rsidDel="00092C7C">
          <w:rPr>
            <w:rFonts w:asciiTheme="majorHAnsi" w:eastAsia="Questrial" w:hAnsiTheme="majorHAnsi" w:cstheme="majorHAnsi"/>
            <w:lang w:val="it-IT" w:eastAsia="it-IT"/>
          </w:rPr>
          <w:delText>Le tecnologie utilizzate, oltre a quelle core, sono: </w:delText>
        </w:r>
      </w:del>
    </w:p>
    <w:p w14:paraId="34980F8A" w14:textId="77777777" w:rsidR="00E46378" w:rsidRPr="002170E2" w:rsidDel="00092C7C" w:rsidRDefault="00E46378" w:rsidP="00E46378">
      <w:pPr>
        <w:numPr>
          <w:ilvl w:val="0"/>
          <w:numId w:val="5"/>
        </w:numPr>
        <w:spacing w:before="0" w:after="0"/>
        <w:ind w:left="360" w:firstLine="0"/>
        <w:jc w:val="left"/>
        <w:textAlignment w:val="baseline"/>
        <w:rPr>
          <w:del w:id="981" w:author="CARAGNULO Vincenzo" w:date="2020-06-26T12:37:00Z"/>
          <w:rFonts w:asciiTheme="majorHAnsi" w:eastAsia="Questrial" w:hAnsiTheme="majorHAnsi" w:cstheme="majorHAnsi"/>
          <w:lang w:val="it-IT" w:eastAsia="it-IT"/>
          <w:rPrChange w:id="982" w:author="CARAGNULO Vincenzo" w:date="2020-06-26T15:43:00Z">
            <w:rPr>
              <w:del w:id="983" w:author="CARAGNULO Vincenzo" w:date="2020-06-26T12:37:00Z"/>
              <w:rFonts w:asciiTheme="majorHAnsi" w:eastAsia="Questrial" w:hAnsiTheme="majorHAnsi" w:cstheme="majorHAnsi"/>
              <w:lang w:val="en-US" w:eastAsia="it-IT"/>
            </w:rPr>
          </w:rPrChange>
        </w:rPr>
      </w:pPr>
      <w:del w:id="984" w:author="CARAGNULO Vincenzo" w:date="2020-06-26T12:37:00Z">
        <w:r w:rsidRPr="002170E2" w:rsidDel="00092C7C">
          <w:rPr>
            <w:rFonts w:asciiTheme="majorHAnsi" w:eastAsia="Questrial" w:hAnsiTheme="majorHAnsi" w:cstheme="majorHAnsi"/>
            <w:lang w:val="it-IT" w:eastAsia="it-IT"/>
            <w:rPrChange w:id="985" w:author="CARAGNULO Vincenzo" w:date="2020-06-26T15:43:00Z">
              <w:rPr>
                <w:rFonts w:asciiTheme="majorHAnsi" w:eastAsia="Questrial" w:hAnsiTheme="majorHAnsi" w:cstheme="majorHAnsi"/>
                <w:lang w:val="en-US" w:eastAsia="it-IT"/>
              </w:rPr>
            </w:rPrChange>
          </w:rPr>
          <w:delText>Spring Cloud Stream (Kafka Binder) </w:delText>
        </w:r>
      </w:del>
    </w:p>
    <w:p w14:paraId="4898F427" w14:textId="77777777" w:rsidR="00E46378" w:rsidRPr="002170E2" w:rsidDel="00092C7C" w:rsidRDefault="00E46378" w:rsidP="00E46378">
      <w:pPr>
        <w:spacing w:before="0" w:after="0"/>
        <w:ind w:left="360"/>
        <w:jc w:val="left"/>
        <w:textAlignment w:val="baseline"/>
        <w:rPr>
          <w:del w:id="986" w:author="CARAGNULO Vincenzo" w:date="2020-06-26T12:37:00Z"/>
          <w:rFonts w:asciiTheme="majorHAnsi" w:eastAsia="Questrial" w:hAnsiTheme="majorHAnsi" w:cstheme="majorHAnsi"/>
          <w:lang w:val="it-IT" w:eastAsia="it-IT"/>
          <w:rPrChange w:id="987" w:author="CARAGNULO Vincenzo" w:date="2020-06-26T15:43:00Z">
            <w:rPr>
              <w:del w:id="988" w:author="CARAGNULO Vincenzo" w:date="2020-06-26T12:37:00Z"/>
              <w:rFonts w:asciiTheme="majorHAnsi" w:eastAsia="Questrial" w:hAnsiTheme="majorHAnsi" w:cstheme="majorHAnsi"/>
              <w:lang w:val="en-US" w:eastAsia="it-IT"/>
            </w:rPr>
          </w:rPrChange>
        </w:rPr>
      </w:pPr>
    </w:p>
    <w:p w14:paraId="2EDB5FE6" w14:textId="77777777" w:rsidR="00E46378" w:rsidRPr="002170E2" w:rsidDel="00092C7C" w:rsidRDefault="00E46378" w:rsidP="00E46378">
      <w:pPr>
        <w:pStyle w:val="Titolo3"/>
        <w:rPr>
          <w:del w:id="989" w:author="CARAGNULO Vincenzo" w:date="2020-06-26T12:37:00Z"/>
          <w:lang w:val="it-IT"/>
          <w:rPrChange w:id="990" w:author="CARAGNULO Vincenzo" w:date="2020-06-26T15:43:00Z">
            <w:rPr>
              <w:del w:id="991" w:author="CARAGNULO Vincenzo" w:date="2020-06-26T12:37:00Z"/>
            </w:rPr>
          </w:rPrChange>
        </w:rPr>
      </w:pPr>
      <w:del w:id="992" w:author="CARAGNULO Vincenzo" w:date="2020-06-26T12:37:00Z">
        <w:r w:rsidRPr="002170E2" w:rsidDel="00092C7C">
          <w:rPr>
            <w:bCs w:val="0"/>
            <w:iCs w:val="0"/>
            <w:lang w:val="it-IT"/>
            <w:rPrChange w:id="993" w:author="CARAGNULO Vincenzo" w:date="2020-06-26T15:43:00Z">
              <w:rPr>
                <w:bCs w:val="0"/>
                <w:iCs w:val="0"/>
              </w:rPr>
            </w:rPrChange>
          </w:rPr>
          <w:delText>APS-Config-Server</w:delText>
        </w:r>
      </w:del>
    </w:p>
    <w:p w14:paraId="30FACB54" w14:textId="77777777" w:rsidR="00E46378" w:rsidRPr="002170E2" w:rsidDel="00092C7C" w:rsidRDefault="00E46378" w:rsidP="00E46378">
      <w:pPr>
        <w:spacing w:before="0" w:after="0"/>
        <w:jc w:val="left"/>
        <w:textAlignment w:val="baseline"/>
        <w:rPr>
          <w:del w:id="994" w:author="CARAGNULO Vincenzo" w:date="2020-06-26T12:37:00Z"/>
          <w:rFonts w:asciiTheme="majorHAnsi" w:eastAsia="Questrial" w:hAnsiTheme="majorHAnsi" w:cstheme="majorHAnsi"/>
          <w:lang w:val="it-IT" w:eastAsia="it-IT"/>
        </w:rPr>
      </w:pPr>
      <w:del w:id="995" w:author="CARAGNULO Vincenzo" w:date="2020-06-26T12:37:00Z">
        <w:r w:rsidRPr="002170E2" w:rsidDel="00092C7C">
          <w:rPr>
            <w:rFonts w:asciiTheme="majorHAnsi" w:eastAsia="Questrial" w:hAnsiTheme="majorHAnsi" w:cstheme="majorHAnsi"/>
            <w:lang w:val="it-IT" w:eastAsia="it-IT"/>
          </w:rPr>
          <w:delText>Modulo che si occupa di gestire le configurazioni del sistema e di propagare a caldo le modifiche verso i client registrati. </w:delText>
        </w:r>
      </w:del>
    </w:p>
    <w:p w14:paraId="20572804" w14:textId="77777777" w:rsidR="00E46378" w:rsidRPr="002170E2" w:rsidDel="00092C7C" w:rsidRDefault="00E46378" w:rsidP="00E46378">
      <w:pPr>
        <w:spacing w:before="0" w:after="0"/>
        <w:jc w:val="left"/>
        <w:rPr>
          <w:del w:id="996" w:author="CARAGNULO Vincenzo" w:date="2020-06-26T12:37:00Z"/>
          <w:rFonts w:asciiTheme="majorHAnsi" w:eastAsia="Questrial" w:hAnsiTheme="majorHAnsi" w:cstheme="majorBidi"/>
          <w:lang w:val="it-IT" w:eastAsia="it-IT"/>
        </w:rPr>
      </w:pPr>
      <w:del w:id="997" w:author="CARAGNULO Vincenzo" w:date="2020-06-26T12:37:00Z">
        <w:r w:rsidRPr="002170E2" w:rsidDel="00092C7C">
          <w:rPr>
            <w:rFonts w:asciiTheme="majorHAnsi" w:eastAsia="Questrial" w:hAnsiTheme="majorHAnsi" w:cstheme="majorBidi"/>
            <w:lang w:val="it-IT" w:eastAsia="it-IT"/>
          </w:rPr>
          <w:delText>Questo modulo si occuperà inoltre di fornire e persistere i dati attraverso il database di configurazione.</w:delText>
        </w:r>
      </w:del>
    </w:p>
    <w:p w14:paraId="4AA6D467" w14:textId="77777777" w:rsidR="00E46378" w:rsidRPr="002170E2" w:rsidDel="00092C7C" w:rsidRDefault="00E46378" w:rsidP="00E46378">
      <w:pPr>
        <w:spacing w:before="0" w:after="0"/>
        <w:jc w:val="left"/>
        <w:rPr>
          <w:del w:id="998" w:author="CARAGNULO Vincenzo" w:date="2020-06-26T12:37:00Z"/>
          <w:rFonts w:asciiTheme="majorHAnsi" w:eastAsia="Questrial" w:hAnsiTheme="majorHAnsi" w:cstheme="majorBidi"/>
          <w:lang w:val="it-IT" w:eastAsia="it-IT"/>
        </w:rPr>
      </w:pPr>
      <w:del w:id="999" w:author="CARAGNULO Vincenzo" w:date="2020-06-26T12:37:00Z">
        <w:r w:rsidRPr="002170E2" w:rsidDel="00092C7C">
          <w:rPr>
            <w:rFonts w:asciiTheme="majorHAnsi" w:eastAsia="Questrial" w:hAnsiTheme="majorHAnsi" w:cstheme="majorBidi"/>
            <w:lang w:val="it-IT" w:eastAsia="it-IT"/>
          </w:rPr>
          <w:delText>Sarà da valutare l’utilizzo di Kafka per la propagazione della configurazione o l’utilizzo di Spring Config Server.</w:delText>
        </w:r>
      </w:del>
    </w:p>
    <w:p w14:paraId="7D2F6109" w14:textId="77777777" w:rsidR="00E46378" w:rsidRPr="002170E2" w:rsidDel="00092C7C" w:rsidRDefault="00E46378" w:rsidP="00E46378">
      <w:pPr>
        <w:spacing w:before="0" w:after="0"/>
        <w:jc w:val="left"/>
        <w:textAlignment w:val="baseline"/>
        <w:rPr>
          <w:del w:id="1000" w:author="CARAGNULO Vincenzo" w:date="2020-06-26T12:37:00Z"/>
          <w:rFonts w:asciiTheme="majorHAnsi" w:eastAsia="Questrial" w:hAnsiTheme="majorHAnsi" w:cstheme="majorBidi"/>
          <w:lang w:val="it-IT" w:eastAsia="it-IT"/>
        </w:rPr>
      </w:pPr>
      <w:del w:id="1001" w:author="CARAGNULO Vincenzo" w:date="2020-06-26T12:37:00Z">
        <w:r w:rsidRPr="002170E2" w:rsidDel="00092C7C">
          <w:rPr>
            <w:rFonts w:asciiTheme="majorHAnsi" w:eastAsia="Questrial" w:hAnsiTheme="majorHAnsi" w:cstheme="majorBidi"/>
            <w:lang w:val="it-IT" w:eastAsia="it-IT"/>
          </w:rPr>
          <w:delText> </w:delText>
        </w:r>
      </w:del>
    </w:p>
    <w:p w14:paraId="1DAA8C82" w14:textId="77777777" w:rsidR="00E46378" w:rsidRPr="002170E2" w:rsidDel="00092C7C" w:rsidRDefault="00E46378" w:rsidP="00E46378">
      <w:pPr>
        <w:spacing w:before="0" w:after="0"/>
        <w:jc w:val="left"/>
        <w:textAlignment w:val="baseline"/>
        <w:rPr>
          <w:del w:id="1002" w:author="CARAGNULO Vincenzo" w:date="2020-06-26T12:37:00Z"/>
          <w:rFonts w:asciiTheme="majorHAnsi" w:eastAsia="Questrial" w:hAnsiTheme="majorHAnsi" w:cstheme="majorBidi"/>
          <w:lang w:val="it-IT" w:eastAsia="it-IT"/>
        </w:rPr>
      </w:pPr>
      <w:del w:id="1003" w:author="CARAGNULO Vincenzo" w:date="2020-06-26T12:37:00Z">
        <w:r w:rsidRPr="002170E2" w:rsidDel="00092C7C">
          <w:rPr>
            <w:rFonts w:asciiTheme="majorHAnsi" w:eastAsia="Questrial" w:hAnsiTheme="majorHAnsi" w:cstheme="majorBidi"/>
            <w:lang w:val="it-IT" w:eastAsia="it-IT"/>
          </w:rPr>
          <w:delText>Le tecnologie utilizzate, oltre a quelle core, sono: </w:delText>
        </w:r>
      </w:del>
    </w:p>
    <w:p w14:paraId="32DD22FB" w14:textId="77777777" w:rsidR="00E46378" w:rsidRPr="002170E2" w:rsidDel="00092C7C" w:rsidRDefault="00E46378" w:rsidP="00E46378">
      <w:pPr>
        <w:numPr>
          <w:ilvl w:val="0"/>
          <w:numId w:val="6"/>
        </w:numPr>
        <w:spacing w:before="0" w:after="0"/>
        <w:ind w:left="360" w:firstLine="0"/>
        <w:jc w:val="left"/>
        <w:textAlignment w:val="baseline"/>
        <w:rPr>
          <w:del w:id="1004" w:author="CARAGNULO Vincenzo" w:date="2020-06-26T12:37:00Z"/>
          <w:rFonts w:asciiTheme="majorHAnsi" w:eastAsia="Questrial" w:hAnsiTheme="majorHAnsi" w:cstheme="majorBidi"/>
          <w:lang w:val="it-IT" w:eastAsia="it-IT"/>
        </w:rPr>
      </w:pPr>
      <w:del w:id="1005" w:author="CARAGNULO Vincenzo" w:date="2020-06-26T12:37:00Z">
        <w:r w:rsidRPr="002170E2" w:rsidDel="00092C7C">
          <w:rPr>
            <w:rFonts w:asciiTheme="majorHAnsi" w:eastAsia="Questrial" w:hAnsiTheme="majorHAnsi" w:cstheme="majorBidi"/>
            <w:lang w:val="it-IT" w:eastAsia="it-IT"/>
          </w:rPr>
          <w:delText>Spring Cloud Config Server, in un caso </w:delText>
        </w:r>
      </w:del>
    </w:p>
    <w:p w14:paraId="6893C329" w14:textId="77777777" w:rsidR="00E46378" w:rsidRPr="002170E2" w:rsidDel="00092C7C" w:rsidRDefault="00E46378" w:rsidP="00E46378">
      <w:pPr>
        <w:numPr>
          <w:ilvl w:val="0"/>
          <w:numId w:val="7"/>
        </w:numPr>
        <w:spacing w:before="0" w:after="0"/>
        <w:ind w:left="360" w:firstLine="0"/>
        <w:jc w:val="left"/>
        <w:rPr>
          <w:del w:id="1006" w:author="CARAGNULO Vincenzo" w:date="2020-06-26T12:37:00Z"/>
          <w:rFonts w:asciiTheme="majorHAnsi" w:eastAsia="Questrial" w:hAnsiTheme="majorHAnsi" w:cstheme="majorBidi"/>
          <w:lang w:val="it-IT" w:eastAsia="it-IT"/>
          <w:rPrChange w:id="1007" w:author="CARAGNULO Vincenzo" w:date="2020-06-26T15:43:00Z">
            <w:rPr>
              <w:del w:id="1008" w:author="CARAGNULO Vincenzo" w:date="2020-06-26T12:37:00Z"/>
              <w:rFonts w:asciiTheme="majorHAnsi" w:eastAsia="Questrial" w:hAnsiTheme="majorHAnsi" w:cstheme="majorBidi"/>
              <w:lang w:val="en-US" w:eastAsia="it-IT"/>
            </w:rPr>
          </w:rPrChange>
        </w:rPr>
      </w:pPr>
      <w:del w:id="1009" w:author="CARAGNULO Vincenzo" w:date="2020-06-26T12:37:00Z">
        <w:r w:rsidRPr="002170E2" w:rsidDel="00092C7C">
          <w:rPr>
            <w:rFonts w:asciiTheme="majorHAnsi" w:eastAsia="Questrial" w:hAnsiTheme="majorHAnsi" w:cstheme="majorBidi"/>
            <w:lang w:val="it-IT" w:eastAsia="it-IT"/>
            <w:rPrChange w:id="1010" w:author="CARAGNULO Vincenzo" w:date="2020-06-26T15:43:00Z">
              <w:rPr>
                <w:rFonts w:asciiTheme="majorHAnsi" w:eastAsia="Questrial" w:hAnsiTheme="majorHAnsi" w:cstheme="majorBidi"/>
                <w:lang w:val="en-US" w:eastAsia="it-IT"/>
              </w:rPr>
            </w:rPrChange>
          </w:rPr>
          <w:delText>Spring Cloud Stream (Kafka Binder), nell’altro </w:delText>
        </w:r>
      </w:del>
    </w:p>
    <w:p w14:paraId="07B2DCC8" w14:textId="77777777" w:rsidR="00E46378" w:rsidRPr="002170E2" w:rsidDel="00092C7C" w:rsidRDefault="00E46378" w:rsidP="00E46378">
      <w:pPr>
        <w:spacing w:before="0" w:after="0"/>
        <w:jc w:val="left"/>
        <w:textAlignment w:val="baseline"/>
        <w:rPr>
          <w:del w:id="1011" w:author="CARAGNULO Vincenzo" w:date="2020-06-26T12:37:00Z"/>
          <w:rFonts w:asciiTheme="majorHAnsi" w:eastAsia="Questrial" w:hAnsiTheme="majorHAnsi" w:cstheme="majorHAnsi"/>
          <w:lang w:val="it-IT" w:eastAsia="it-IT"/>
          <w:rPrChange w:id="1012" w:author="CARAGNULO Vincenzo" w:date="2020-06-26T15:43:00Z">
            <w:rPr>
              <w:del w:id="1013" w:author="CARAGNULO Vincenzo" w:date="2020-06-26T12:37:00Z"/>
              <w:rFonts w:asciiTheme="majorHAnsi" w:eastAsia="Questrial" w:hAnsiTheme="majorHAnsi" w:cstheme="majorHAnsi"/>
              <w:lang w:val="en-US" w:eastAsia="it-IT"/>
            </w:rPr>
          </w:rPrChange>
        </w:rPr>
      </w:pPr>
    </w:p>
    <w:p w14:paraId="73CC92CF" w14:textId="77777777" w:rsidR="00E46378" w:rsidRPr="002170E2" w:rsidDel="00092C7C" w:rsidRDefault="00E46378" w:rsidP="00E46378">
      <w:pPr>
        <w:pStyle w:val="Titolo3"/>
        <w:rPr>
          <w:del w:id="1014" w:author="CARAGNULO Vincenzo" w:date="2020-06-26T12:37:00Z"/>
          <w:lang w:val="it-IT"/>
          <w:rPrChange w:id="1015" w:author="CARAGNULO Vincenzo" w:date="2020-06-26T15:43:00Z">
            <w:rPr>
              <w:del w:id="1016" w:author="CARAGNULO Vincenzo" w:date="2020-06-26T12:37:00Z"/>
            </w:rPr>
          </w:rPrChange>
        </w:rPr>
      </w:pPr>
      <w:del w:id="1017" w:author="CARAGNULO Vincenzo" w:date="2020-06-26T12:37:00Z">
        <w:r w:rsidRPr="002170E2" w:rsidDel="00092C7C">
          <w:rPr>
            <w:bCs w:val="0"/>
            <w:iCs w:val="0"/>
            <w:lang w:val="it-IT"/>
            <w:rPrChange w:id="1018" w:author="CARAGNULO Vincenzo" w:date="2020-06-26T15:43:00Z">
              <w:rPr>
                <w:bCs w:val="0"/>
                <w:iCs w:val="0"/>
              </w:rPr>
            </w:rPrChange>
          </w:rPr>
          <w:delText>APS-Cookie-Manager </w:delText>
        </w:r>
      </w:del>
    </w:p>
    <w:p w14:paraId="0A290B36" w14:textId="77777777" w:rsidR="00E46378" w:rsidRPr="002170E2" w:rsidDel="00092C7C" w:rsidRDefault="00E46378" w:rsidP="00E46378">
      <w:pPr>
        <w:spacing w:before="0" w:after="0"/>
        <w:jc w:val="left"/>
        <w:textAlignment w:val="baseline"/>
        <w:rPr>
          <w:del w:id="1019" w:author="CARAGNULO Vincenzo" w:date="2020-06-26T12:37:00Z"/>
          <w:rFonts w:asciiTheme="majorHAnsi" w:eastAsia="Questrial" w:hAnsiTheme="majorHAnsi" w:cstheme="majorBidi"/>
          <w:lang w:val="it-IT" w:eastAsia="it-IT"/>
        </w:rPr>
      </w:pPr>
      <w:del w:id="1020" w:author="CARAGNULO Vincenzo" w:date="2020-06-26T12:37:00Z">
        <w:r w:rsidRPr="002170E2" w:rsidDel="00092C7C">
          <w:rPr>
            <w:rFonts w:asciiTheme="majorHAnsi" w:eastAsia="Questrial" w:hAnsiTheme="majorHAnsi" w:cstheme="majorBidi"/>
            <w:lang w:val="it-IT" w:eastAsia="it-IT"/>
          </w:rPr>
          <w:delText>Questo modulo dovrà esporre delle API per il salvataggio dei cookie allo scopo di tracciare le visite e dovrà essere invocato automaticamente dal browser, attraverso un package javascript dedicato che salverà uno o più cookie contenenti i dati della visita di un determinato visitatore. </w:delText>
        </w:r>
      </w:del>
    </w:p>
    <w:p w14:paraId="639FBB68" w14:textId="77777777" w:rsidR="00E46378" w:rsidRPr="002170E2" w:rsidDel="00092C7C" w:rsidRDefault="00E46378" w:rsidP="00E46378">
      <w:pPr>
        <w:spacing w:before="0" w:after="0"/>
        <w:jc w:val="left"/>
        <w:textAlignment w:val="baseline"/>
        <w:rPr>
          <w:del w:id="1021" w:author="CARAGNULO Vincenzo" w:date="2020-06-26T12:37:00Z"/>
          <w:rFonts w:asciiTheme="majorHAnsi" w:eastAsia="Questrial" w:hAnsiTheme="majorHAnsi" w:cstheme="majorBidi"/>
          <w:lang w:val="it-IT" w:eastAsia="it-IT"/>
        </w:rPr>
      </w:pPr>
      <w:del w:id="1022" w:author="CARAGNULO Vincenzo" w:date="2020-06-26T12:37:00Z">
        <w:r w:rsidRPr="002170E2" w:rsidDel="00092C7C">
          <w:rPr>
            <w:rFonts w:asciiTheme="majorHAnsi" w:eastAsia="Questrial" w:hAnsiTheme="majorHAnsi" w:cstheme="majorBidi"/>
            <w:lang w:val="it-IT" w:eastAsia="it-IT"/>
          </w:rPr>
          <w:delText>Per lo sviluppo del modulo da includere nelle pagine le tecnologie saranno conformi alle attuali tecnologie in uso (es: JS nativo, jQuery, ReactJS). </w:delText>
        </w:r>
      </w:del>
    </w:p>
    <w:p w14:paraId="01E565BE" w14:textId="77777777" w:rsidR="00E46378" w:rsidRPr="002170E2" w:rsidDel="00092C7C" w:rsidRDefault="00E46378" w:rsidP="00E46378">
      <w:pPr>
        <w:spacing w:before="0" w:after="0"/>
        <w:jc w:val="left"/>
        <w:rPr>
          <w:del w:id="1023" w:author="CARAGNULO Vincenzo" w:date="2020-06-26T12:37:00Z"/>
          <w:rFonts w:asciiTheme="majorHAnsi" w:eastAsia="Questrial" w:hAnsiTheme="majorHAnsi" w:cstheme="majorBidi"/>
          <w:lang w:val="it-IT" w:eastAsia="it-IT"/>
        </w:rPr>
      </w:pPr>
    </w:p>
    <w:p w14:paraId="587CDF25" w14:textId="77777777" w:rsidR="00E46378" w:rsidRPr="002170E2" w:rsidDel="00092C7C" w:rsidRDefault="00E46378" w:rsidP="00E46378">
      <w:pPr>
        <w:spacing w:before="0" w:after="0"/>
        <w:jc w:val="left"/>
        <w:rPr>
          <w:del w:id="1024" w:author="CARAGNULO Vincenzo" w:date="2020-06-26T12:37:00Z"/>
          <w:rFonts w:asciiTheme="majorHAnsi" w:eastAsia="Questrial" w:hAnsiTheme="majorHAnsi" w:cstheme="majorBidi"/>
          <w:lang w:val="it-IT" w:eastAsia="it-IT"/>
        </w:rPr>
      </w:pPr>
      <w:del w:id="1025" w:author="CARAGNULO Vincenzo" w:date="2020-06-26T12:37:00Z">
        <w:r w:rsidRPr="002170E2" w:rsidDel="00092C7C">
          <w:rPr>
            <w:rFonts w:asciiTheme="majorHAnsi" w:eastAsia="Questrial" w:hAnsiTheme="majorHAnsi" w:cstheme="majorBidi"/>
            <w:lang w:val="it-IT" w:eastAsia="it-IT"/>
          </w:rPr>
          <w:delText>Dovrà essere, in fase di analisi, descritta la modalità in cui questo modulo persisterà il dato:</w:delText>
        </w:r>
      </w:del>
    </w:p>
    <w:p w14:paraId="49898654" w14:textId="77777777" w:rsidR="00E46378" w:rsidRPr="002170E2" w:rsidDel="00092C7C" w:rsidRDefault="00E46378" w:rsidP="00E46378">
      <w:pPr>
        <w:pStyle w:val="Paragrafoelenco"/>
        <w:numPr>
          <w:ilvl w:val="0"/>
          <w:numId w:val="18"/>
        </w:numPr>
        <w:spacing w:before="0" w:after="0"/>
        <w:jc w:val="left"/>
        <w:rPr>
          <w:del w:id="1026" w:author="CARAGNULO Vincenzo" w:date="2020-06-26T12:37:00Z"/>
          <w:rFonts w:asciiTheme="majorHAnsi" w:eastAsiaTheme="majorEastAsia" w:hAnsiTheme="majorHAnsi" w:cstheme="majorBidi"/>
          <w:lang w:val="it-IT" w:eastAsia="it-IT"/>
        </w:rPr>
      </w:pPr>
      <w:del w:id="1027" w:author="CARAGNULO Vincenzo" w:date="2020-06-26T12:37:00Z">
        <w:r w:rsidRPr="002170E2" w:rsidDel="00092C7C">
          <w:rPr>
            <w:rFonts w:asciiTheme="majorHAnsi" w:eastAsia="Questrial" w:hAnsiTheme="majorHAnsi" w:cstheme="majorBidi"/>
            <w:lang w:val="it-IT" w:eastAsia="it-IT"/>
          </w:rPr>
          <w:delText xml:space="preserve">Database </w:delText>
        </w:r>
      </w:del>
    </w:p>
    <w:p w14:paraId="3BF326F9" w14:textId="77777777" w:rsidR="00E46378" w:rsidRPr="002170E2" w:rsidDel="00092C7C" w:rsidRDefault="00E46378" w:rsidP="00E46378">
      <w:pPr>
        <w:pStyle w:val="Paragrafoelenco"/>
        <w:numPr>
          <w:ilvl w:val="0"/>
          <w:numId w:val="18"/>
        </w:numPr>
        <w:spacing w:before="0" w:after="0"/>
        <w:jc w:val="left"/>
        <w:rPr>
          <w:del w:id="1028" w:author="CARAGNULO Vincenzo" w:date="2020-06-26T12:37:00Z"/>
          <w:lang w:val="it-IT" w:eastAsia="it-IT"/>
        </w:rPr>
      </w:pPr>
      <w:del w:id="1029" w:author="CARAGNULO Vincenzo" w:date="2020-06-26T12:37:00Z">
        <w:r w:rsidRPr="002170E2" w:rsidDel="00092C7C">
          <w:rPr>
            <w:rFonts w:asciiTheme="majorHAnsi" w:eastAsia="Questrial" w:hAnsiTheme="majorHAnsi" w:cstheme="majorBidi"/>
            <w:lang w:val="it-IT" w:eastAsia="it-IT"/>
          </w:rPr>
          <w:delText>Invio a Kafka</w:delText>
        </w:r>
      </w:del>
    </w:p>
    <w:p w14:paraId="7A2AEBDB" w14:textId="77777777" w:rsidR="00E46378" w:rsidRPr="002170E2" w:rsidDel="00092C7C" w:rsidRDefault="00E46378" w:rsidP="00E46378">
      <w:pPr>
        <w:pStyle w:val="Paragrafoelenco"/>
        <w:numPr>
          <w:ilvl w:val="0"/>
          <w:numId w:val="18"/>
        </w:numPr>
        <w:spacing w:before="0" w:after="0"/>
        <w:jc w:val="left"/>
        <w:rPr>
          <w:del w:id="1030" w:author="CARAGNULO Vincenzo" w:date="2020-06-26T12:37:00Z"/>
          <w:lang w:val="it-IT" w:eastAsia="it-IT"/>
        </w:rPr>
      </w:pPr>
      <w:del w:id="1031" w:author="CARAGNULO Vincenzo" w:date="2020-06-26T12:37:00Z">
        <w:r w:rsidRPr="002170E2" w:rsidDel="00092C7C">
          <w:rPr>
            <w:rFonts w:asciiTheme="majorHAnsi" w:eastAsia="Questrial" w:hAnsiTheme="majorHAnsi" w:cstheme="majorBidi"/>
            <w:lang w:val="it-IT" w:eastAsia="it-IT"/>
          </w:rPr>
          <w:delText>Invio a EndPoint Rest fornito da Aruba</w:delText>
        </w:r>
      </w:del>
    </w:p>
    <w:p w14:paraId="5BA722BF" w14:textId="77777777" w:rsidR="00E46378" w:rsidRPr="002170E2" w:rsidDel="00092C7C" w:rsidRDefault="00E46378" w:rsidP="00E46378">
      <w:pPr>
        <w:spacing w:before="0" w:after="0"/>
        <w:jc w:val="left"/>
        <w:textAlignment w:val="baseline"/>
        <w:rPr>
          <w:del w:id="1032" w:author="CARAGNULO Vincenzo" w:date="2020-06-26T12:37:00Z"/>
          <w:rFonts w:asciiTheme="majorHAnsi" w:eastAsia="Questrial" w:hAnsiTheme="majorHAnsi" w:cstheme="majorHAnsi"/>
          <w:lang w:val="it-IT" w:eastAsia="it-IT"/>
        </w:rPr>
      </w:pPr>
    </w:p>
    <w:p w14:paraId="35ECF2B2" w14:textId="77777777" w:rsidR="00E46378" w:rsidRPr="002170E2" w:rsidDel="00092C7C" w:rsidRDefault="00E46378" w:rsidP="00E46378">
      <w:pPr>
        <w:pStyle w:val="Titolo3"/>
        <w:rPr>
          <w:del w:id="1033" w:author="CARAGNULO Vincenzo" w:date="2020-06-26T12:37:00Z"/>
          <w:lang w:val="it-IT"/>
          <w:rPrChange w:id="1034" w:author="CARAGNULO Vincenzo" w:date="2020-06-26T15:43:00Z">
            <w:rPr>
              <w:del w:id="1035" w:author="CARAGNULO Vincenzo" w:date="2020-06-26T12:37:00Z"/>
            </w:rPr>
          </w:rPrChange>
        </w:rPr>
      </w:pPr>
      <w:del w:id="1036" w:author="CARAGNULO Vincenzo" w:date="2020-06-26T12:37:00Z">
        <w:r w:rsidRPr="002170E2" w:rsidDel="00092C7C">
          <w:rPr>
            <w:bCs w:val="0"/>
            <w:iCs w:val="0"/>
            <w:lang w:val="it-IT"/>
            <w:rPrChange w:id="1037" w:author="CARAGNULO Vincenzo" w:date="2020-06-26T15:43:00Z">
              <w:rPr>
                <w:bCs w:val="0"/>
                <w:iCs w:val="0"/>
              </w:rPr>
            </w:rPrChange>
          </w:rPr>
          <w:delText>APS-Batch-Cleaner </w:delText>
        </w:r>
      </w:del>
    </w:p>
    <w:p w14:paraId="5E27736C" w14:textId="77777777" w:rsidR="00E46378" w:rsidRPr="002170E2" w:rsidDel="00092C7C" w:rsidRDefault="00E46378" w:rsidP="00E46378">
      <w:pPr>
        <w:spacing w:before="0" w:after="0"/>
        <w:jc w:val="left"/>
        <w:textAlignment w:val="baseline"/>
        <w:rPr>
          <w:del w:id="1038" w:author="CARAGNULO Vincenzo" w:date="2020-06-26T12:37:00Z"/>
          <w:rFonts w:asciiTheme="majorHAnsi" w:eastAsia="Questrial" w:hAnsiTheme="majorHAnsi" w:cstheme="majorHAnsi"/>
          <w:lang w:val="it-IT" w:eastAsia="it-IT"/>
        </w:rPr>
      </w:pPr>
      <w:del w:id="1039" w:author="CARAGNULO Vincenzo" w:date="2020-06-26T12:37:00Z">
        <w:r w:rsidRPr="002170E2" w:rsidDel="00092C7C">
          <w:rPr>
            <w:rFonts w:asciiTheme="majorHAnsi" w:eastAsia="Questrial" w:hAnsiTheme="majorHAnsi" w:cstheme="majorHAnsi"/>
            <w:lang w:val="it-IT" w:eastAsia="it-IT"/>
          </w:rPr>
          <w:delText>Questo modulo espone le funzionalità di pulitura delle basi dati. </w:delText>
        </w:r>
      </w:del>
    </w:p>
    <w:p w14:paraId="2A83F17E" w14:textId="77777777" w:rsidR="00E46378" w:rsidRPr="002170E2" w:rsidDel="00092C7C" w:rsidRDefault="00E46378" w:rsidP="00E46378">
      <w:pPr>
        <w:spacing w:before="0" w:after="0"/>
        <w:jc w:val="left"/>
        <w:textAlignment w:val="baseline"/>
        <w:rPr>
          <w:del w:id="1040" w:author="CARAGNULO Vincenzo" w:date="2020-06-26T12:37:00Z"/>
          <w:rFonts w:asciiTheme="majorHAnsi" w:eastAsia="Questrial" w:hAnsiTheme="majorHAnsi" w:cstheme="majorHAnsi"/>
          <w:lang w:val="it-IT" w:eastAsia="it-IT"/>
        </w:rPr>
      </w:pPr>
      <w:del w:id="1041" w:author="CARAGNULO Vincenzo" w:date="2020-06-26T12:37:00Z">
        <w:r w:rsidRPr="002170E2" w:rsidDel="00092C7C">
          <w:rPr>
            <w:rFonts w:asciiTheme="majorHAnsi" w:eastAsia="Questrial" w:hAnsiTheme="majorHAnsi" w:cstheme="majorHAnsi"/>
            <w:lang w:val="it-IT" w:eastAsia="it-IT"/>
          </w:rPr>
          <w:delText>In base a delle configurazioni inserite dall'amministratore di sistema, questo modulo si occuperà di cancellare (periodicamente e in base a delle regole) le basi dati, in particolare Historical Data. </w:delText>
        </w:r>
      </w:del>
    </w:p>
    <w:p w14:paraId="22D440E6" w14:textId="77777777" w:rsidR="00E46378" w:rsidRPr="002170E2" w:rsidDel="00092C7C" w:rsidRDefault="00E46378" w:rsidP="00E46378">
      <w:pPr>
        <w:spacing w:before="0" w:after="0"/>
        <w:jc w:val="left"/>
        <w:rPr>
          <w:del w:id="1042" w:author="CARAGNULO Vincenzo" w:date="2020-06-26T12:37:00Z"/>
          <w:rFonts w:asciiTheme="majorHAnsi" w:eastAsia="Questrial" w:hAnsiTheme="majorHAnsi" w:cstheme="majorBidi"/>
          <w:lang w:val="it-IT" w:eastAsia="it-IT"/>
        </w:rPr>
      </w:pPr>
    </w:p>
    <w:p w14:paraId="43CA6E07" w14:textId="77777777" w:rsidR="00E46378" w:rsidRPr="002170E2" w:rsidDel="00092C7C" w:rsidRDefault="00E46378" w:rsidP="00E46378">
      <w:pPr>
        <w:spacing w:before="0" w:after="0"/>
        <w:jc w:val="left"/>
        <w:rPr>
          <w:del w:id="1043" w:author="CARAGNULO Vincenzo" w:date="2020-06-26T12:37:00Z"/>
          <w:rFonts w:asciiTheme="majorHAnsi" w:eastAsia="Questrial" w:hAnsiTheme="majorHAnsi" w:cstheme="majorBidi"/>
          <w:lang w:val="it-IT" w:eastAsia="it-IT"/>
        </w:rPr>
      </w:pPr>
      <w:del w:id="1044" w:author="CARAGNULO Vincenzo" w:date="2020-06-26T12:37:00Z">
        <w:r w:rsidRPr="002170E2" w:rsidDel="00092C7C">
          <w:rPr>
            <w:rFonts w:asciiTheme="majorHAnsi" w:eastAsia="Questrial" w:hAnsiTheme="majorHAnsi" w:cstheme="majorBidi"/>
            <w:lang w:val="it-IT" w:eastAsia="it-IT"/>
          </w:rPr>
          <w:delText>Verrà scatenato il processo di pulizia tramite un evento fornito da Kafka.</w:delText>
        </w:r>
      </w:del>
    </w:p>
    <w:p w14:paraId="47EBDE68" w14:textId="77777777" w:rsidR="00E46378" w:rsidRPr="002170E2" w:rsidDel="00092C7C" w:rsidRDefault="00E46378" w:rsidP="00E46378">
      <w:pPr>
        <w:spacing w:before="0" w:after="0"/>
        <w:jc w:val="left"/>
        <w:textAlignment w:val="baseline"/>
        <w:rPr>
          <w:del w:id="1045" w:author="CARAGNULO Vincenzo" w:date="2020-06-26T12:37:00Z"/>
          <w:rFonts w:asciiTheme="majorHAnsi" w:eastAsia="Questrial" w:hAnsiTheme="majorHAnsi" w:cstheme="majorHAnsi"/>
          <w:lang w:val="it-IT" w:eastAsia="it-IT"/>
        </w:rPr>
      </w:pPr>
      <w:del w:id="1046" w:author="CARAGNULO Vincenzo" w:date="2020-06-26T12:37:00Z">
        <w:r w:rsidRPr="002170E2" w:rsidDel="00092C7C">
          <w:rPr>
            <w:rFonts w:asciiTheme="majorHAnsi" w:eastAsia="Questrial" w:hAnsiTheme="majorHAnsi" w:cstheme="majorHAnsi"/>
            <w:lang w:val="it-IT" w:eastAsia="it-IT"/>
          </w:rPr>
          <w:delText> </w:delText>
        </w:r>
      </w:del>
    </w:p>
    <w:p w14:paraId="3EC009C8" w14:textId="77777777" w:rsidR="00E46378" w:rsidRPr="002170E2" w:rsidDel="00092C7C" w:rsidRDefault="00E46378" w:rsidP="00E46378">
      <w:pPr>
        <w:spacing w:before="0" w:after="0"/>
        <w:jc w:val="left"/>
        <w:textAlignment w:val="baseline"/>
        <w:rPr>
          <w:del w:id="1047" w:author="CARAGNULO Vincenzo" w:date="2020-06-26T12:37:00Z"/>
          <w:rFonts w:asciiTheme="majorHAnsi" w:eastAsia="Questrial" w:hAnsiTheme="majorHAnsi" w:cstheme="majorHAnsi"/>
          <w:lang w:val="it-IT" w:eastAsia="it-IT"/>
        </w:rPr>
      </w:pPr>
      <w:del w:id="1048" w:author="CARAGNULO Vincenzo" w:date="2020-06-26T12:37:00Z">
        <w:r w:rsidRPr="002170E2" w:rsidDel="00092C7C">
          <w:rPr>
            <w:rFonts w:asciiTheme="majorHAnsi" w:eastAsia="Questrial" w:hAnsiTheme="majorHAnsi" w:cstheme="majorHAnsi"/>
            <w:lang w:val="it-IT" w:eastAsia="it-IT"/>
          </w:rPr>
          <w:delText>Le tecnologie utilizzate, oltre a quelle core, sono: </w:delText>
        </w:r>
      </w:del>
    </w:p>
    <w:p w14:paraId="68441ADD" w14:textId="77777777" w:rsidR="00E46378" w:rsidRPr="002170E2" w:rsidDel="00092C7C" w:rsidRDefault="00E46378" w:rsidP="00E46378">
      <w:pPr>
        <w:numPr>
          <w:ilvl w:val="0"/>
          <w:numId w:val="8"/>
        </w:numPr>
        <w:spacing w:before="0" w:after="0"/>
        <w:ind w:left="360" w:firstLine="0"/>
        <w:jc w:val="left"/>
        <w:rPr>
          <w:del w:id="1049" w:author="CARAGNULO Vincenzo" w:date="2020-06-26T12:37:00Z"/>
          <w:rFonts w:asciiTheme="majorHAnsi" w:eastAsiaTheme="majorEastAsia" w:hAnsiTheme="majorHAnsi" w:cstheme="majorBidi"/>
          <w:lang w:val="it-IT" w:eastAsia="it-IT"/>
        </w:rPr>
      </w:pPr>
      <w:del w:id="1050" w:author="CARAGNULO Vincenzo" w:date="2020-06-26T12:37:00Z">
        <w:r w:rsidRPr="002170E2" w:rsidDel="00092C7C">
          <w:rPr>
            <w:rFonts w:asciiTheme="majorHAnsi" w:eastAsia="Questrial" w:hAnsiTheme="majorHAnsi" w:cstheme="majorBidi"/>
            <w:lang w:val="it-IT" w:eastAsia="it-IT"/>
          </w:rPr>
          <w:delText>Da valutare l’utilizzo di Spring Batch, Spring Schedule o altri moduli Spring.</w:delText>
        </w:r>
      </w:del>
    </w:p>
    <w:p w14:paraId="17C78EFE" w14:textId="77777777" w:rsidR="00E46378" w:rsidRPr="002170E2" w:rsidDel="00092C7C" w:rsidRDefault="00E46378" w:rsidP="00E46378">
      <w:pPr>
        <w:spacing w:before="0" w:after="0"/>
        <w:ind w:left="360"/>
        <w:jc w:val="left"/>
        <w:rPr>
          <w:del w:id="1051" w:author="CARAGNULO Vincenzo" w:date="2020-06-26T12:37:00Z"/>
          <w:rFonts w:asciiTheme="majorHAnsi" w:eastAsiaTheme="majorEastAsia" w:hAnsiTheme="majorHAnsi" w:cstheme="majorBidi"/>
          <w:lang w:val="it-IT" w:eastAsia="it-IT"/>
        </w:rPr>
      </w:pPr>
    </w:p>
    <w:p w14:paraId="5DC55FAB" w14:textId="77777777" w:rsidR="00E46378" w:rsidRPr="002170E2" w:rsidDel="00092C7C" w:rsidRDefault="00E46378" w:rsidP="00E46378">
      <w:pPr>
        <w:pStyle w:val="Titolo3"/>
        <w:rPr>
          <w:del w:id="1052" w:author="CARAGNULO Vincenzo" w:date="2020-06-26T12:37:00Z"/>
          <w:lang w:val="it-IT"/>
          <w:rPrChange w:id="1053" w:author="CARAGNULO Vincenzo" w:date="2020-06-26T15:43:00Z">
            <w:rPr>
              <w:del w:id="1054" w:author="CARAGNULO Vincenzo" w:date="2020-06-26T12:37:00Z"/>
            </w:rPr>
          </w:rPrChange>
        </w:rPr>
      </w:pPr>
      <w:del w:id="1055" w:author="CARAGNULO Vincenzo" w:date="2020-06-26T12:37:00Z">
        <w:r w:rsidRPr="002170E2" w:rsidDel="00092C7C">
          <w:rPr>
            <w:bCs w:val="0"/>
            <w:iCs w:val="0"/>
            <w:lang w:val="it-IT"/>
            <w:rPrChange w:id="1056" w:author="CARAGNULO Vincenzo" w:date="2020-06-26T15:43:00Z">
              <w:rPr>
                <w:bCs w:val="0"/>
                <w:iCs w:val="0"/>
              </w:rPr>
            </w:rPrChange>
          </w:rPr>
          <w:delText>Database </w:delText>
        </w:r>
      </w:del>
    </w:p>
    <w:p w14:paraId="77F40234" w14:textId="77777777" w:rsidR="00E46378" w:rsidRPr="002170E2" w:rsidDel="00092C7C" w:rsidRDefault="00E46378" w:rsidP="00E46378">
      <w:pPr>
        <w:spacing w:before="0" w:after="0"/>
        <w:jc w:val="left"/>
        <w:textAlignment w:val="baseline"/>
        <w:rPr>
          <w:del w:id="1057" w:author="CARAGNULO Vincenzo" w:date="2020-06-26T12:37:00Z"/>
          <w:rFonts w:asciiTheme="majorHAnsi" w:eastAsia="Questrial" w:hAnsiTheme="majorHAnsi" w:cstheme="majorHAnsi"/>
          <w:lang w:val="it-IT" w:eastAsia="it-IT"/>
        </w:rPr>
      </w:pPr>
      <w:del w:id="1058" w:author="CARAGNULO Vincenzo" w:date="2020-06-26T12:37:00Z">
        <w:r w:rsidRPr="002170E2" w:rsidDel="00092C7C">
          <w:rPr>
            <w:rFonts w:asciiTheme="majorHAnsi" w:eastAsia="Questrial" w:hAnsiTheme="majorHAnsi" w:cstheme="majorHAnsi"/>
            <w:lang w:val="it-IT" w:eastAsia="it-IT"/>
          </w:rPr>
          <w:delText>Vista la natura varia dei dati che verranno elaborati all’interno di APS, è stato previsto l’utilizzo di 4 DB:</w:delText>
        </w:r>
      </w:del>
    </w:p>
    <w:p w14:paraId="670571FC" w14:textId="77777777" w:rsidR="00E46378" w:rsidRPr="002170E2" w:rsidDel="00092C7C" w:rsidRDefault="00E46378" w:rsidP="00E46378">
      <w:pPr>
        <w:pStyle w:val="Paragrafoelenco"/>
        <w:numPr>
          <w:ilvl w:val="0"/>
          <w:numId w:val="13"/>
        </w:numPr>
        <w:spacing w:before="0" w:after="0"/>
        <w:jc w:val="left"/>
        <w:textAlignment w:val="baseline"/>
        <w:rPr>
          <w:del w:id="1059" w:author="CARAGNULO Vincenzo" w:date="2020-06-26T12:37:00Z"/>
          <w:rFonts w:asciiTheme="majorHAnsi" w:eastAsia="Questrial" w:hAnsiTheme="majorHAnsi" w:cstheme="majorBidi"/>
          <w:lang w:val="it-IT" w:eastAsia="it-IT"/>
        </w:rPr>
      </w:pPr>
      <w:del w:id="1060" w:author="CARAGNULO Vincenzo" w:date="2020-06-26T12:37:00Z">
        <w:r w:rsidRPr="002170E2" w:rsidDel="00092C7C">
          <w:rPr>
            <w:rFonts w:asciiTheme="majorHAnsi" w:eastAsia="Questrial" w:hAnsiTheme="majorHAnsi" w:cstheme="majorBidi"/>
            <w:lang w:val="it-IT" w:eastAsia="it-IT"/>
          </w:rPr>
          <w:delText>Historical Data (NoSQL)</w:delText>
        </w:r>
      </w:del>
    </w:p>
    <w:p w14:paraId="56F2BC5E" w14:textId="77777777" w:rsidR="00E46378" w:rsidRPr="002170E2" w:rsidDel="00092C7C" w:rsidRDefault="00E46378" w:rsidP="00E46378">
      <w:pPr>
        <w:pStyle w:val="Paragrafoelenco"/>
        <w:numPr>
          <w:ilvl w:val="0"/>
          <w:numId w:val="13"/>
        </w:numPr>
        <w:spacing w:before="0" w:after="0"/>
        <w:jc w:val="left"/>
        <w:textAlignment w:val="baseline"/>
        <w:rPr>
          <w:del w:id="1061" w:author="CARAGNULO Vincenzo" w:date="2020-06-26T12:37:00Z"/>
          <w:rFonts w:asciiTheme="majorHAnsi" w:eastAsia="Questrial" w:hAnsiTheme="majorHAnsi" w:cstheme="majorBidi"/>
          <w:lang w:val="it-IT" w:eastAsia="it-IT"/>
        </w:rPr>
      </w:pPr>
      <w:del w:id="1062" w:author="CARAGNULO Vincenzo" w:date="2020-06-26T12:37:00Z">
        <w:r w:rsidRPr="002170E2" w:rsidDel="00092C7C">
          <w:rPr>
            <w:rFonts w:asciiTheme="majorHAnsi" w:eastAsia="Questrial" w:hAnsiTheme="majorHAnsi" w:cstheme="majorBidi"/>
            <w:lang w:val="it-IT" w:eastAsia="it-IT"/>
          </w:rPr>
          <w:delText>Live Data Statistics (NoSQL)</w:delText>
        </w:r>
      </w:del>
    </w:p>
    <w:p w14:paraId="39314A99" w14:textId="77777777" w:rsidR="00E46378" w:rsidRPr="002170E2" w:rsidDel="00092C7C" w:rsidRDefault="00E46378" w:rsidP="00E46378">
      <w:pPr>
        <w:pStyle w:val="Paragrafoelenco"/>
        <w:numPr>
          <w:ilvl w:val="0"/>
          <w:numId w:val="13"/>
        </w:numPr>
        <w:spacing w:before="0" w:after="0"/>
        <w:jc w:val="left"/>
        <w:textAlignment w:val="baseline"/>
        <w:rPr>
          <w:del w:id="1063" w:author="CARAGNULO Vincenzo" w:date="2020-06-26T12:37:00Z"/>
          <w:rFonts w:asciiTheme="majorHAnsi" w:eastAsia="Questrial" w:hAnsiTheme="majorHAnsi" w:cstheme="majorBidi"/>
          <w:lang w:val="it-IT" w:eastAsia="it-IT"/>
        </w:rPr>
      </w:pPr>
      <w:del w:id="1064" w:author="CARAGNULO Vincenzo" w:date="2020-06-26T12:37:00Z">
        <w:r w:rsidRPr="002170E2" w:rsidDel="00092C7C">
          <w:rPr>
            <w:rFonts w:asciiTheme="majorHAnsi" w:eastAsia="Questrial" w:hAnsiTheme="majorHAnsi" w:cstheme="majorBidi"/>
            <w:lang w:val="it-IT" w:eastAsia="it-IT"/>
          </w:rPr>
          <w:delText>Simulation Data (NoSQL)</w:delText>
        </w:r>
      </w:del>
    </w:p>
    <w:p w14:paraId="3307B15D" w14:textId="77777777" w:rsidR="00E46378" w:rsidRPr="002170E2" w:rsidDel="00092C7C" w:rsidRDefault="00E46378" w:rsidP="00E46378">
      <w:pPr>
        <w:pStyle w:val="Paragrafoelenco"/>
        <w:numPr>
          <w:ilvl w:val="0"/>
          <w:numId w:val="13"/>
        </w:numPr>
        <w:spacing w:before="0" w:after="0"/>
        <w:jc w:val="left"/>
        <w:textAlignment w:val="baseline"/>
        <w:rPr>
          <w:del w:id="1065" w:author="CARAGNULO Vincenzo" w:date="2020-06-26T12:37:00Z"/>
          <w:rFonts w:asciiTheme="majorHAnsi" w:eastAsia="Questrial" w:hAnsiTheme="majorHAnsi" w:cstheme="majorBidi"/>
          <w:lang w:val="it-IT" w:eastAsia="it-IT"/>
        </w:rPr>
      </w:pPr>
      <w:del w:id="1066" w:author="CARAGNULO Vincenzo" w:date="2020-06-26T12:37:00Z">
        <w:r w:rsidRPr="002170E2" w:rsidDel="00092C7C">
          <w:rPr>
            <w:rFonts w:asciiTheme="majorHAnsi" w:eastAsia="Questrial" w:hAnsiTheme="majorHAnsi" w:cstheme="majorBidi"/>
            <w:lang w:val="it-IT" w:eastAsia="it-IT"/>
          </w:rPr>
          <w:delText>Config Data (RDBS)</w:delText>
        </w:r>
      </w:del>
    </w:p>
    <w:p w14:paraId="492C1833" w14:textId="77777777" w:rsidR="00E46378" w:rsidRPr="002170E2" w:rsidDel="00092C7C" w:rsidRDefault="00E46378" w:rsidP="00E46378">
      <w:pPr>
        <w:pStyle w:val="Paragrafoelenco"/>
        <w:numPr>
          <w:ilvl w:val="0"/>
          <w:numId w:val="13"/>
        </w:numPr>
        <w:spacing w:before="0" w:after="0"/>
        <w:jc w:val="left"/>
        <w:textAlignment w:val="baseline"/>
        <w:rPr>
          <w:del w:id="1067" w:author="CARAGNULO Vincenzo" w:date="2020-06-26T12:37:00Z"/>
          <w:rFonts w:asciiTheme="majorHAnsi" w:eastAsia="Questrial" w:hAnsiTheme="majorHAnsi" w:cstheme="majorBidi"/>
          <w:lang w:val="it-IT" w:eastAsia="it-IT"/>
        </w:rPr>
      </w:pPr>
    </w:p>
    <w:p w14:paraId="3BA92715" w14:textId="77777777" w:rsidR="00E46378" w:rsidRPr="002170E2" w:rsidDel="00092C7C" w:rsidRDefault="00E46378" w:rsidP="00E46378">
      <w:pPr>
        <w:spacing w:before="0" w:after="0"/>
        <w:jc w:val="left"/>
        <w:textAlignment w:val="baseline"/>
        <w:rPr>
          <w:del w:id="1068" w:author="CARAGNULO Vincenzo" w:date="2020-06-26T12:37:00Z"/>
          <w:rFonts w:asciiTheme="majorHAnsi" w:eastAsia="Questrial" w:hAnsiTheme="majorHAnsi" w:cstheme="majorBidi"/>
          <w:lang w:val="it-IT" w:eastAsia="it-IT"/>
        </w:rPr>
      </w:pPr>
      <w:del w:id="1069" w:author="CARAGNULO Vincenzo" w:date="2020-06-26T12:37:00Z">
        <w:r w:rsidRPr="002170E2" w:rsidDel="00092C7C">
          <w:rPr>
            <w:rFonts w:asciiTheme="majorHAnsi" w:eastAsia="Questrial" w:hAnsiTheme="majorHAnsi" w:cstheme="majorBidi"/>
            <w:lang w:val="it-IT" w:eastAsia="it-IT"/>
          </w:rPr>
          <w:delText xml:space="preserve">Dal punto di vista tecnologico potranno essere utilizzati 2 tipi di database. La scelta verrà consolidata in sede di analisi tecnica dalla tecnologia che meglio permette di rispondere alle esigenze di progetto. </w:delText>
        </w:r>
      </w:del>
    </w:p>
    <w:p w14:paraId="634D2033" w14:textId="77777777" w:rsidR="00E46378" w:rsidRPr="002170E2" w:rsidDel="00092C7C" w:rsidRDefault="00E46378" w:rsidP="00E46378">
      <w:pPr>
        <w:spacing w:before="0" w:after="0"/>
        <w:jc w:val="left"/>
        <w:textAlignment w:val="baseline"/>
        <w:rPr>
          <w:del w:id="1070" w:author="CARAGNULO Vincenzo" w:date="2020-06-26T12:37:00Z"/>
          <w:rFonts w:asciiTheme="majorHAnsi" w:eastAsia="Questrial" w:hAnsiTheme="majorHAnsi" w:cstheme="majorBidi"/>
          <w:lang w:val="it-IT" w:eastAsia="it-IT"/>
        </w:rPr>
      </w:pPr>
    </w:p>
    <w:p w14:paraId="20D940FC" w14:textId="77777777" w:rsidR="00E46378" w:rsidRPr="002170E2" w:rsidDel="00092C7C" w:rsidRDefault="00E46378" w:rsidP="00E46378">
      <w:pPr>
        <w:spacing w:before="0" w:after="0"/>
        <w:jc w:val="left"/>
        <w:textAlignment w:val="baseline"/>
        <w:rPr>
          <w:del w:id="1071" w:author="CARAGNULO Vincenzo" w:date="2020-06-26T12:37:00Z"/>
          <w:rFonts w:asciiTheme="majorHAnsi" w:eastAsia="Questrial" w:hAnsiTheme="majorHAnsi" w:cstheme="majorBidi"/>
          <w:lang w:val="it-IT" w:eastAsia="it-IT"/>
        </w:rPr>
      </w:pPr>
      <w:del w:id="1072" w:author="CARAGNULO Vincenzo" w:date="2020-06-26T12:37:00Z">
        <w:r w:rsidRPr="002170E2" w:rsidDel="00092C7C">
          <w:rPr>
            <w:rFonts w:asciiTheme="majorHAnsi" w:eastAsia="Questrial" w:hAnsiTheme="majorHAnsi" w:cstheme="majorBidi"/>
            <w:lang w:val="it-IT" w:eastAsia="it-IT"/>
          </w:rPr>
          <w:delText>Di seguito alcuni esempi:</w:delText>
        </w:r>
      </w:del>
    </w:p>
    <w:p w14:paraId="499ED212" w14:textId="77777777" w:rsidR="00E46378" w:rsidRPr="002170E2" w:rsidDel="00092C7C" w:rsidRDefault="00E46378" w:rsidP="00E46378">
      <w:pPr>
        <w:pStyle w:val="Paragrafoelenco"/>
        <w:numPr>
          <w:ilvl w:val="0"/>
          <w:numId w:val="14"/>
        </w:numPr>
        <w:spacing w:before="0" w:after="0"/>
        <w:jc w:val="left"/>
        <w:textAlignment w:val="baseline"/>
        <w:rPr>
          <w:del w:id="1073" w:author="CARAGNULO Vincenzo" w:date="2020-06-26T12:37:00Z"/>
          <w:rFonts w:asciiTheme="majorHAnsi" w:eastAsia="Questrial" w:hAnsiTheme="majorHAnsi" w:cstheme="majorHAnsi"/>
          <w:lang w:val="it-IT" w:eastAsia="it-IT"/>
          <w:rPrChange w:id="1074" w:author="CARAGNULO Vincenzo" w:date="2020-06-26T15:43:00Z">
            <w:rPr>
              <w:del w:id="1075" w:author="CARAGNULO Vincenzo" w:date="2020-06-26T12:37:00Z"/>
              <w:rFonts w:asciiTheme="majorHAnsi" w:eastAsia="Questrial" w:hAnsiTheme="majorHAnsi" w:cstheme="majorHAnsi"/>
              <w:lang w:val="en-US" w:eastAsia="it-IT"/>
            </w:rPr>
          </w:rPrChange>
        </w:rPr>
      </w:pPr>
      <w:del w:id="1076" w:author="CARAGNULO Vincenzo" w:date="2020-06-26T12:37:00Z">
        <w:r w:rsidRPr="002170E2" w:rsidDel="00092C7C">
          <w:rPr>
            <w:rFonts w:asciiTheme="majorHAnsi" w:eastAsia="Questrial" w:hAnsiTheme="majorHAnsi" w:cstheme="majorHAnsi"/>
            <w:lang w:val="it-IT" w:eastAsia="it-IT"/>
            <w:rPrChange w:id="1077" w:author="CARAGNULO Vincenzo" w:date="2020-06-26T15:43:00Z">
              <w:rPr>
                <w:rFonts w:asciiTheme="majorHAnsi" w:eastAsia="Questrial" w:hAnsiTheme="majorHAnsi" w:cstheme="majorHAnsi"/>
                <w:lang w:val="en-US" w:eastAsia="it-IT"/>
              </w:rPr>
            </w:rPrChange>
          </w:rPr>
          <w:delText>RDBS: MySql </w:delText>
        </w:r>
      </w:del>
    </w:p>
    <w:p w14:paraId="6CEDE42A" w14:textId="77777777" w:rsidR="00E46378" w:rsidRPr="002170E2" w:rsidDel="00092C7C" w:rsidRDefault="00E46378" w:rsidP="00E46378">
      <w:pPr>
        <w:pStyle w:val="Paragrafoelenco"/>
        <w:numPr>
          <w:ilvl w:val="0"/>
          <w:numId w:val="14"/>
        </w:numPr>
        <w:spacing w:before="0" w:after="0"/>
        <w:jc w:val="left"/>
        <w:textAlignment w:val="baseline"/>
        <w:rPr>
          <w:del w:id="1078" w:author="CARAGNULO Vincenzo" w:date="2020-06-26T12:37:00Z"/>
          <w:rFonts w:asciiTheme="majorHAnsi" w:eastAsia="Questrial" w:hAnsiTheme="majorHAnsi" w:cstheme="majorBidi"/>
          <w:lang w:val="it-IT" w:eastAsia="it-IT"/>
          <w:rPrChange w:id="1079" w:author="CARAGNULO Vincenzo" w:date="2020-06-26T15:43:00Z">
            <w:rPr>
              <w:del w:id="1080" w:author="CARAGNULO Vincenzo" w:date="2020-06-26T12:37:00Z"/>
              <w:rFonts w:asciiTheme="majorHAnsi" w:eastAsia="Questrial" w:hAnsiTheme="majorHAnsi" w:cstheme="majorBidi"/>
              <w:lang w:val="en-US" w:eastAsia="it-IT"/>
            </w:rPr>
          </w:rPrChange>
        </w:rPr>
      </w:pPr>
      <w:del w:id="1081" w:author="CARAGNULO Vincenzo" w:date="2020-06-26T12:37:00Z">
        <w:r w:rsidRPr="002170E2" w:rsidDel="00092C7C">
          <w:rPr>
            <w:rFonts w:asciiTheme="majorHAnsi" w:eastAsia="Questrial" w:hAnsiTheme="majorHAnsi" w:cstheme="majorBidi"/>
            <w:lang w:val="it-IT" w:eastAsia="it-IT"/>
            <w:rPrChange w:id="1082" w:author="CARAGNULO Vincenzo" w:date="2020-06-26T15:43:00Z">
              <w:rPr>
                <w:rFonts w:asciiTheme="majorHAnsi" w:eastAsia="Questrial" w:hAnsiTheme="majorHAnsi" w:cstheme="majorBidi"/>
                <w:lang w:val="en-US" w:eastAsia="it-IT"/>
              </w:rPr>
            </w:rPrChange>
          </w:rPr>
          <w:delText>DB NoSQL: MongoDB </w:delText>
        </w:r>
      </w:del>
    </w:p>
    <w:p w14:paraId="7D57011C" w14:textId="77777777" w:rsidR="00E46378" w:rsidRPr="002170E2" w:rsidDel="00092C7C" w:rsidRDefault="00E46378" w:rsidP="00E46378">
      <w:pPr>
        <w:pStyle w:val="paragraph"/>
        <w:spacing w:before="0" w:beforeAutospacing="0" w:after="0" w:afterAutospacing="0"/>
        <w:textAlignment w:val="baseline"/>
        <w:rPr>
          <w:del w:id="1083" w:author="CARAGNULO Vincenzo" w:date="2020-06-26T12:37:00Z"/>
          <w:rStyle w:val="eop"/>
          <w:rFonts w:asciiTheme="majorHAnsi" w:eastAsiaTheme="majorEastAsia" w:hAnsiTheme="majorHAnsi" w:cstheme="majorHAnsi"/>
          <w:sz w:val="22"/>
          <w:szCs w:val="22"/>
          <w:rPrChange w:id="1084" w:author="CARAGNULO Vincenzo" w:date="2020-06-26T15:43:00Z">
            <w:rPr>
              <w:del w:id="1085" w:author="CARAGNULO Vincenzo" w:date="2020-06-26T12:37:00Z"/>
              <w:rStyle w:val="eop"/>
              <w:rFonts w:asciiTheme="majorHAnsi" w:eastAsiaTheme="majorEastAsia" w:hAnsiTheme="majorHAnsi" w:cstheme="majorHAnsi"/>
              <w:sz w:val="22"/>
              <w:szCs w:val="22"/>
              <w:lang w:val="en-GB" w:eastAsia="en-US"/>
            </w:rPr>
          </w:rPrChange>
        </w:rPr>
      </w:pPr>
      <w:del w:id="1086" w:author="CARAGNULO Vincenzo" w:date="2020-06-26T12:37:00Z">
        <w:r w:rsidRPr="00136172" w:rsidDel="00092C7C">
          <w:rPr>
            <w:rStyle w:val="eop"/>
            <w:rFonts w:asciiTheme="majorHAnsi" w:eastAsiaTheme="majorEastAsia" w:hAnsiTheme="majorHAnsi" w:cstheme="majorHAnsi"/>
          </w:rPr>
          <w:delText> </w:delText>
        </w:r>
      </w:del>
    </w:p>
    <w:p w14:paraId="0DD29812" w14:textId="77777777" w:rsidR="00E46378" w:rsidRPr="002170E2" w:rsidDel="00092C7C" w:rsidRDefault="00E46378" w:rsidP="00E46378">
      <w:pPr>
        <w:pStyle w:val="Titolo3"/>
        <w:rPr>
          <w:del w:id="1087" w:author="CARAGNULO Vincenzo" w:date="2020-06-26T12:37:00Z"/>
          <w:lang w:val="it-IT"/>
          <w:rPrChange w:id="1088" w:author="CARAGNULO Vincenzo" w:date="2020-06-26T15:43:00Z">
            <w:rPr>
              <w:del w:id="1089" w:author="CARAGNULO Vincenzo" w:date="2020-06-26T12:37:00Z"/>
            </w:rPr>
          </w:rPrChange>
        </w:rPr>
      </w:pPr>
      <w:del w:id="1090" w:author="CARAGNULO Vincenzo" w:date="2020-06-26T12:37:00Z">
        <w:r w:rsidRPr="002170E2" w:rsidDel="00092C7C">
          <w:rPr>
            <w:bCs w:val="0"/>
            <w:iCs w:val="0"/>
            <w:lang w:val="it-IT"/>
            <w:rPrChange w:id="1091" w:author="CARAGNULO Vincenzo" w:date="2020-06-26T15:43:00Z">
              <w:rPr>
                <w:bCs w:val="0"/>
                <w:iCs w:val="0"/>
              </w:rPr>
            </w:rPrChange>
          </w:rPr>
          <w:delText>Service Mesh </w:delText>
        </w:r>
      </w:del>
    </w:p>
    <w:p w14:paraId="6320989E" w14:textId="77777777" w:rsidR="00E46378" w:rsidRPr="002170E2" w:rsidDel="00092C7C" w:rsidRDefault="00E46378" w:rsidP="00E46378">
      <w:pPr>
        <w:rPr>
          <w:del w:id="1092" w:author="CARAGNULO Vincenzo" w:date="2020-06-26T12:37:00Z"/>
          <w:rFonts w:asciiTheme="majorHAnsi" w:hAnsiTheme="majorHAnsi" w:cstheme="majorHAnsi"/>
          <w:lang w:val="it-IT"/>
          <w:rPrChange w:id="1093" w:author="CARAGNULO Vincenzo" w:date="2020-06-26T15:43:00Z">
            <w:rPr>
              <w:del w:id="1094" w:author="CARAGNULO Vincenzo" w:date="2020-06-26T12:37:00Z"/>
              <w:rFonts w:asciiTheme="majorHAnsi" w:hAnsiTheme="majorHAnsi" w:cstheme="majorHAnsi"/>
            </w:rPr>
          </w:rPrChange>
        </w:rPr>
      </w:pPr>
      <w:del w:id="1095" w:author="CARAGNULO Vincenzo" w:date="2020-06-26T12:37:00Z">
        <w:r w:rsidRPr="002170E2" w:rsidDel="00092C7C">
          <w:rPr>
            <w:noProof/>
            <w:lang w:val="it-IT"/>
            <w:rPrChange w:id="1096" w:author="CARAGNULO Vincenzo" w:date="2020-06-26T15:43:00Z">
              <w:rPr>
                <w:noProof/>
              </w:rPr>
            </w:rPrChange>
          </w:rPr>
          <w:drawing>
            <wp:inline distT="0" distB="0" distL="0" distR="0" wp14:anchorId="2574FFDE" wp14:editId="1488AD1C">
              <wp:extent cx="6010274" cy="1743075"/>
              <wp:effectExtent l="0" t="0" r="0" b="0"/>
              <wp:docPr id="644219413" name="Picture 90717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175980"/>
                      <pic:cNvPicPr/>
                    </pic:nvPicPr>
                    <pic:blipFill>
                      <a:blip r:embed="rId15">
                        <a:extLst>
                          <a:ext uri="{28A0092B-C50C-407E-A947-70E740481C1C}">
                            <a14:useLocalDpi xmlns:a14="http://schemas.microsoft.com/office/drawing/2010/main" val="0"/>
                          </a:ext>
                        </a:extLst>
                      </a:blip>
                      <a:stretch>
                        <a:fillRect/>
                      </a:stretch>
                    </pic:blipFill>
                    <pic:spPr>
                      <a:xfrm>
                        <a:off x="0" y="0"/>
                        <a:ext cx="6010274" cy="1743075"/>
                      </a:xfrm>
                      <a:prstGeom prst="rect">
                        <a:avLst/>
                      </a:prstGeom>
                    </pic:spPr>
                  </pic:pic>
                </a:graphicData>
              </a:graphic>
            </wp:inline>
          </w:drawing>
        </w:r>
      </w:del>
    </w:p>
    <w:p w14:paraId="748BDA6F" w14:textId="77777777" w:rsidR="00E46378" w:rsidRPr="002170E2" w:rsidDel="00092C7C" w:rsidRDefault="00E46378" w:rsidP="00E46378">
      <w:pPr>
        <w:pStyle w:val="paragraph"/>
        <w:spacing w:before="0" w:beforeAutospacing="0" w:after="0" w:afterAutospacing="0"/>
        <w:textAlignment w:val="baseline"/>
        <w:rPr>
          <w:del w:id="1097" w:author="CARAGNULO Vincenzo" w:date="2020-06-26T12:37:00Z"/>
          <w:rStyle w:val="normaltextrun"/>
          <w:rFonts w:asciiTheme="majorHAnsi" w:hAnsiTheme="majorHAnsi" w:cstheme="majorBidi"/>
          <w:sz w:val="22"/>
          <w:szCs w:val="22"/>
          <w:rPrChange w:id="1098" w:author="CARAGNULO Vincenzo" w:date="2020-06-26T15:43:00Z">
            <w:rPr>
              <w:del w:id="1099" w:author="CARAGNULO Vincenzo" w:date="2020-06-26T12:37:00Z"/>
              <w:rStyle w:val="normaltextrun"/>
              <w:rFonts w:asciiTheme="majorHAnsi" w:eastAsiaTheme="minorHAnsi" w:hAnsiTheme="majorHAnsi" w:cstheme="majorBidi"/>
              <w:sz w:val="22"/>
              <w:szCs w:val="22"/>
              <w:lang w:val="en-GB" w:eastAsia="en-US"/>
            </w:rPr>
          </w:rPrChange>
        </w:rPr>
      </w:pPr>
      <w:del w:id="1100" w:author="CARAGNULO Vincenzo" w:date="2020-06-26T12:37:00Z">
        <w:r w:rsidRPr="00136172" w:rsidDel="00092C7C">
          <w:rPr>
            <w:rStyle w:val="normaltextrun"/>
            <w:rFonts w:asciiTheme="majorHAnsi" w:hAnsiTheme="majorHAnsi" w:cstheme="majorBidi"/>
          </w:rPr>
          <w:delText>La comunicazione service to service è indispensabile per il corretto funzionamento dei microservizi. Includere la logica all’interno delle applicazioni può diventare sempre più difficile con l’aumentare dei servizi e della complessità del sistema.</w:delText>
        </w:r>
      </w:del>
    </w:p>
    <w:p w14:paraId="3447C9E3" w14:textId="77777777" w:rsidR="00E46378" w:rsidRPr="00136172" w:rsidDel="00092C7C" w:rsidRDefault="00E46378" w:rsidP="00E46378">
      <w:pPr>
        <w:pStyle w:val="paragraph"/>
        <w:spacing w:before="0" w:beforeAutospacing="0" w:after="0" w:afterAutospacing="0"/>
        <w:textAlignment w:val="baseline"/>
        <w:rPr>
          <w:del w:id="1101" w:author="CARAGNULO Vincenzo" w:date="2020-06-26T12:37:00Z"/>
          <w:rFonts w:asciiTheme="majorHAnsi" w:hAnsiTheme="majorHAnsi" w:cstheme="majorHAnsi"/>
          <w:sz w:val="18"/>
          <w:szCs w:val="18"/>
        </w:rPr>
      </w:pPr>
      <w:del w:id="1102" w:author="CARAGNULO Vincenzo" w:date="2020-06-26T12:37:00Z">
        <w:r w:rsidRPr="00136172" w:rsidDel="00092C7C">
          <w:rPr>
            <w:rStyle w:val="normaltextrun"/>
            <w:rFonts w:asciiTheme="majorHAnsi" w:hAnsiTheme="majorHAnsi" w:cstheme="majorHAnsi"/>
          </w:rPr>
          <w:delText>Per far fronte a questa problematica, verrà utilizzato un sistema di service mesh, </w:delText>
        </w:r>
        <w:r w:rsidRPr="00136172" w:rsidDel="00092C7C">
          <w:rPr>
            <w:rStyle w:val="spellingerror"/>
            <w:rFonts w:asciiTheme="majorHAnsi" w:hAnsiTheme="majorHAnsi" w:cstheme="majorHAnsi"/>
          </w:rPr>
          <w:delText>Istio</w:delText>
        </w:r>
        <w:r w:rsidRPr="00136172" w:rsidDel="00092C7C">
          <w:rPr>
            <w:rStyle w:val="normaltextrun"/>
            <w:rFonts w:asciiTheme="majorHAnsi" w:hAnsiTheme="majorHAnsi" w:cstheme="majorHAnsi"/>
          </w:rPr>
          <w:delText>.</w:delText>
        </w:r>
        <w:r w:rsidRPr="00136172" w:rsidDel="00092C7C">
          <w:rPr>
            <w:rStyle w:val="eop"/>
            <w:rFonts w:asciiTheme="majorHAnsi" w:eastAsiaTheme="majorEastAsia" w:hAnsiTheme="majorHAnsi" w:cstheme="majorHAnsi"/>
          </w:rPr>
          <w:delText> </w:delText>
        </w:r>
      </w:del>
    </w:p>
    <w:p w14:paraId="4118E327" w14:textId="77777777" w:rsidR="00E46378" w:rsidRPr="002170E2" w:rsidDel="00092C7C" w:rsidRDefault="00E46378" w:rsidP="00E46378">
      <w:pPr>
        <w:rPr>
          <w:del w:id="1103" w:author="CARAGNULO Vincenzo" w:date="2020-06-26T12:37:00Z"/>
          <w:rFonts w:asciiTheme="majorHAnsi" w:hAnsiTheme="majorHAnsi" w:cstheme="majorBidi"/>
          <w:lang w:val="it-IT"/>
        </w:rPr>
      </w:pPr>
      <w:del w:id="1104" w:author="CARAGNULO Vincenzo" w:date="2020-06-26T12:37:00Z">
        <w:r w:rsidRPr="002170E2" w:rsidDel="00092C7C">
          <w:rPr>
            <w:rFonts w:asciiTheme="majorHAnsi" w:hAnsiTheme="majorHAnsi" w:cstheme="majorBidi"/>
            <w:lang w:val="it-IT"/>
          </w:rPr>
          <w:delText>Una service mesh estrapola la logica di comunicazione service to service astraendola a livello di infrastruttura come un serie di proxy di rete.</w:delText>
        </w:r>
      </w:del>
    </w:p>
    <w:p w14:paraId="72CF3943" w14:textId="77777777" w:rsidR="00E46378" w:rsidRPr="00136172" w:rsidDel="00092C7C" w:rsidRDefault="00E46378" w:rsidP="00E46378">
      <w:pPr>
        <w:pStyle w:val="paragraph"/>
        <w:spacing w:before="0" w:beforeAutospacing="0" w:after="0" w:afterAutospacing="0"/>
        <w:textAlignment w:val="baseline"/>
        <w:rPr>
          <w:del w:id="1105" w:author="CARAGNULO Vincenzo" w:date="2020-06-26T12:37:00Z"/>
          <w:rFonts w:asciiTheme="majorHAnsi" w:hAnsiTheme="majorHAnsi" w:cstheme="majorHAnsi"/>
          <w:sz w:val="18"/>
          <w:szCs w:val="18"/>
        </w:rPr>
      </w:pPr>
      <w:del w:id="1106" w:author="CARAGNULO Vincenzo" w:date="2020-06-26T12:37:00Z">
        <w:r w:rsidRPr="00136172" w:rsidDel="00092C7C">
          <w:rPr>
            <w:rStyle w:val="normaltextrun"/>
            <w:rFonts w:asciiTheme="majorHAnsi" w:hAnsiTheme="majorHAnsi" w:cstheme="majorHAnsi"/>
          </w:rPr>
          <w:delText>Le richieste quindi sono indirizzate attraverso proxy, chiamati spesso "sidecar", che si muovono a fianco di ogni servizio, anziché essere al loro interno.</w:delText>
        </w:r>
        <w:r w:rsidRPr="00136172" w:rsidDel="00092C7C">
          <w:rPr>
            <w:rStyle w:val="eop"/>
            <w:rFonts w:asciiTheme="majorHAnsi" w:eastAsiaTheme="majorEastAsia" w:hAnsiTheme="majorHAnsi" w:cstheme="majorHAnsi"/>
          </w:rPr>
          <w:delText> </w:delText>
        </w:r>
      </w:del>
    </w:p>
    <w:p w14:paraId="12D4C756" w14:textId="77777777" w:rsidR="00E46378" w:rsidRPr="002170E2" w:rsidDel="00092C7C" w:rsidRDefault="00E46378" w:rsidP="00E46378">
      <w:pPr>
        <w:pStyle w:val="paragraph"/>
        <w:spacing w:before="0" w:beforeAutospacing="0" w:after="0" w:afterAutospacing="0"/>
        <w:textAlignment w:val="baseline"/>
        <w:rPr>
          <w:del w:id="1107" w:author="CARAGNULO Vincenzo" w:date="2020-06-26T12:37:00Z"/>
          <w:rStyle w:val="normaltextrun"/>
          <w:rFonts w:asciiTheme="majorHAnsi" w:hAnsiTheme="majorHAnsi" w:cstheme="majorBidi"/>
          <w:sz w:val="22"/>
          <w:szCs w:val="22"/>
          <w:rPrChange w:id="1108" w:author="CARAGNULO Vincenzo" w:date="2020-06-26T15:43:00Z">
            <w:rPr>
              <w:del w:id="1109" w:author="CARAGNULO Vincenzo" w:date="2020-06-26T12:37:00Z"/>
              <w:rStyle w:val="normaltextrun"/>
              <w:rFonts w:asciiTheme="majorHAnsi" w:eastAsiaTheme="minorHAnsi" w:hAnsiTheme="majorHAnsi" w:cstheme="majorBidi"/>
              <w:sz w:val="22"/>
              <w:szCs w:val="22"/>
              <w:lang w:val="en-GB" w:eastAsia="en-US"/>
            </w:rPr>
          </w:rPrChange>
        </w:rPr>
      </w:pPr>
      <w:del w:id="1110" w:author="CARAGNULO Vincenzo" w:date="2020-06-26T12:37:00Z">
        <w:r w:rsidRPr="00136172" w:rsidDel="00092C7C">
          <w:rPr>
            <w:rStyle w:val="normaltextrun"/>
            <w:rFonts w:asciiTheme="majorHAnsi" w:hAnsiTheme="majorHAnsi" w:cstheme="majorBidi"/>
          </w:rPr>
          <w:delText>Questo permette di utilizzare funzionalità quali </w:delText>
        </w:r>
        <w:r w:rsidRPr="00136172" w:rsidDel="00092C7C">
          <w:rPr>
            <w:rStyle w:val="spellingerror"/>
            <w:rFonts w:asciiTheme="majorHAnsi" w:hAnsiTheme="majorHAnsi" w:cstheme="majorBidi"/>
          </w:rPr>
          <w:delText>discovery</w:delText>
        </w:r>
        <w:r w:rsidRPr="00136172" w:rsidDel="00092C7C">
          <w:rPr>
            <w:rStyle w:val="normaltextrun"/>
            <w:rFonts w:asciiTheme="majorHAnsi" w:hAnsiTheme="majorHAnsi" w:cstheme="majorBidi"/>
          </w:rPr>
          <w:delText>, </w:delText>
        </w:r>
        <w:r w:rsidRPr="00136172" w:rsidDel="00092C7C">
          <w:rPr>
            <w:rStyle w:val="spellingerror"/>
            <w:rFonts w:asciiTheme="majorHAnsi" w:hAnsiTheme="majorHAnsi" w:cstheme="majorBidi"/>
          </w:rPr>
          <w:delText>load</w:delText>
        </w:r>
        <w:r w:rsidRPr="00136172" w:rsidDel="00092C7C">
          <w:rPr>
            <w:rStyle w:val="normaltextrun"/>
            <w:rFonts w:asciiTheme="majorHAnsi" w:hAnsiTheme="majorHAnsi" w:cstheme="majorBidi"/>
          </w:rPr>
          <w:delText xml:space="preserve"> balancing, recovery ed aggiungerne altre in poco tempo. </w:delText>
        </w:r>
      </w:del>
    </w:p>
    <w:p w14:paraId="07EFFBCC" w14:textId="77777777" w:rsidR="00E46378" w:rsidRPr="00136172" w:rsidRDefault="00E46378" w:rsidP="00E46378">
      <w:pPr>
        <w:rPr>
          <w:rFonts w:asciiTheme="majorHAnsi" w:hAnsiTheme="majorHAnsi" w:cstheme="majorHAnsi"/>
          <w:sz w:val="18"/>
          <w:szCs w:val="18"/>
          <w:lang w:val="it-IT"/>
        </w:rPr>
      </w:pPr>
      <w:del w:id="1111" w:author="CARAGNULO Vincenzo" w:date="2020-06-26T12:37:00Z">
        <w:r w:rsidRPr="002170E2" w:rsidDel="00092C7C">
          <w:rPr>
            <w:rFonts w:asciiTheme="majorHAnsi" w:hAnsiTheme="majorHAnsi" w:cstheme="majorBidi"/>
            <w:lang w:val="it-IT"/>
          </w:rPr>
          <w:delText>Un più dettagliato elenco delle funzionalità da utilizzare potrà essere definito in fase di design del progetto. </w:delText>
        </w:r>
      </w:del>
    </w:p>
    <w:p w14:paraId="1C9B7483" w14:textId="77777777" w:rsidR="00E46378" w:rsidRPr="002170E2" w:rsidRDefault="00E46378" w:rsidP="00E46378">
      <w:pPr>
        <w:pStyle w:val="Titolo2"/>
        <w:ind w:left="567"/>
        <w:rPr>
          <w:lang w:val="it-IT"/>
          <w:rPrChange w:id="1112" w:author="CARAGNULO Vincenzo" w:date="2020-06-26T15:43:00Z">
            <w:rPr/>
          </w:rPrChange>
        </w:rPr>
      </w:pPr>
      <w:r w:rsidRPr="002170E2">
        <w:rPr>
          <w:lang w:val="it-IT"/>
        </w:rPr>
        <w:t xml:space="preserve"> </w:t>
      </w:r>
      <w:bookmarkStart w:id="1113" w:name="_Toc44602395"/>
      <w:r w:rsidRPr="002170E2">
        <w:rPr>
          <w:lang w:val="it-IT"/>
          <w:rPrChange w:id="1114" w:author="CARAGNULO Vincenzo" w:date="2020-06-26T15:43:00Z">
            <w:rPr/>
          </w:rPrChange>
        </w:rPr>
        <w:t>Sicurezza</w:t>
      </w:r>
      <w:bookmarkEnd w:id="1113"/>
    </w:p>
    <w:p w14:paraId="12D1904C" w14:textId="77777777" w:rsidR="00E46378" w:rsidRDefault="00E46378" w:rsidP="00E46378">
      <w:pPr>
        <w:rPr>
          <w:ins w:id="1115" w:author="LAGROTTERIA Domenico" w:date="2020-07-01T23:34:00Z"/>
          <w:rStyle w:val="normaltextrun"/>
          <w:rFonts w:asciiTheme="majorHAnsi" w:eastAsia="Questrial" w:hAnsiTheme="majorHAnsi" w:cstheme="majorHAnsi"/>
          <w:lang w:val="it-IT" w:eastAsia="it-IT"/>
        </w:rPr>
      </w:pPr>
      <w:r w:rsidRPr="002170E2">
        <w:rPr>
          <w:rStyle w:val="normaltextrun"/>
          <w:rFonts w:asciiTheme="majorHAnsi" w:eastAsia="Questrial" w:hAnsiTheme="majorHAnsi" w:cstheme="majorHAnsi"/>
          <w:lang w:val="it-IT" w:eastAsia="it-IT"/>
        </w:rPr>
        <w:t>Il progetto verrà sviluppato seguen</w:t>
      </w:r>
      <w:ins w:id="1116" w:author="CARAGNULO Vincenzo" w:date="2020-06-29T13:07:00Z">
        <w:r>
          <w:rPr>
            <w:rStyle w:val="normaltextrun"/>
            <w:rFonts w:asciiTheme="majorHAnsi" w:eastAsia="Questrial" w:hAnsiTheme="majorHAnsi" w:cstheme="majorHAnsi"/>
            <w:lang w:val="it-IT" w:eastAsia="it-IT"/>
          </w:rPr>
          <w:t>d</w:t>
        </w:r>
      </w:ins>
      <w:del w:id="1117" w:author="CARAGNULO Vincenzo" w:date="2020-06-29T13:07:00Z">
        <w:r w:rsidRPr="002170E2" w:rsidDel="000D5C4C">
          <w:rPr>
            <w:rStyle w:val="normaltextrun"/>
            <w:rFonts w:asciiTheme="majorHAnsi" w:eastAsia="Questrial" w:hAnsiTheme="majorHAnsi" w:cstheme="majorHAnsi"/>
            <w:lang w:val="it-IT" w:eastAsia="it-IT"/>
          </w:rPr>
          <w:delText>t</w:delText>
        </w:r>
      </w:del>
      <w:r w:rsidRPr="002170E2">
        <w:rPr>
          <w:rStyle w:val="normaltextrun"/>
          <w:rFonts w:asciiTheme="majorHAnsi" w:eastAsia="Questrial" w:hAnsiTheme="majorHAnsi" w:cstheme="majorHAnsi"/>
          <w:lang w:val="it-IT" w:eastAsia="it-IT"/>
        </w:rPr>
        <w:t>o le linee guida contenute all’interno dell’Allegato Linee guida sviluppo sicuro.pdf</w:t>
      </w:r>
    </w:p>
    <w:p w14:paraId="0C996AC3" w14:textId="77777777" w:rsidR="00E46378" w:rsidRPr="002170E2" w:rsidRDefault="00E46378" w:rsidP="00E46378">
      <w:pPr>
        <w:rPr>
          <w:rFonts w:asciiTheme="majorHAnsi" w:hAnsiTheme="majorHAnsi" w:cstheme="majorBidi"/>
          <w:lang w:val="it-IT"/>
        </w:rPr>
      </w:pPr>
    </w:p>
    <w:p w14:paraId="74A16253" w14:textId="77777777" w:rsidR="00E46378" w:rsidRPr="002170E2" w:rsidRDefault="00E46378" w:rsidP="00E46378">
      <w:pPr>
        <w:pStyle w:val="Titolo2"/>
        <w:ind w:left="567"/>
        <w:rPr>
          <w:lang w:val="it-IT"/>
          <w:rPrChange w:id="1118" w:author="CARAGNULO Vincenzo" w:date="2020-06-26T15:43:00Z">
            <w:rPr/>
          </w:rPrChange>
        </w:rPr>
      </w:pPr>
      <w:bookmarkStart w:id="1119" w:name="_Toc44602396"/>
      <w:r w:rsidRPr="002170E2">
        <w:rPr>
          <w:lang w:val="it-IT"/>
          <w:rPrChange w:id="1120" w:author="CARAGNULO Vincenzo" w:date="2020-06-26T15:43:00Z">
            <w:rPr/>
          </w:rPrChange>
        </w:rPr>
        <w:t xml:space="preserve">Scalabilità </w:t>
      </w:r>
      <w:proofErr w:type="gramStart"/>
      <w:r w:rsidRPr="002170E2">
        <w:rPr>
          <w:lang w:val="it-IT"/>
          <w:rPrChange w:id="1121" w:author="CARAGNULO Vincenzo" w:date="2020-06-26T15:43:00Z">
            <w:rPr/>
          </w:rPrChange>
        </w:rPr>
        <w:t>e Business</w:t>
      </w:r>
      <w:proofErr w:type="gramEnd"/>
      <w:r w:rsidRPr="002170E2">
        <w:rPr>
          <w:lang w:val="it-IT"/>
          <w:rPrChange w:id="1122" w:author="CARAGNULO Vincenzo" w:date="2020-06-26T15:43:00Z">
            <w:rPr/>
          </w:rPrChange>
        </w:rPr>
        <w:t xml:space="preserve"> </w:t>
      </w:r>
      <w:proofErr w:type="spellStart"/>
      <w:r w:rsidRPr="002170E2">
        <w:rPr>
          <w:lang w:val="it-IT"/>
          <w:rPrChange w:id="1123" w:author="CARAGNULO Vincenzo" w:date="2020-06-26T15:43:00Z">
            <w:rPr/>
          </w:rPrChange>
        </w:rPr>
        <w:t>Continuity</w:t>
      </w:r>
      <w:bookmarkEnd w:id="1119"/>
      <w:proofErr w:type="spellEnd"/>
    </w:p>
    <w:p w14:paraId="6E45FFCA" w14:textId="77777777" w:rsidR="00E46378" w:rsidRPr="00A21166" w:rsidRDefault="00E46378" w:rsidP="00E46378">
      <w:pPr>
        <w:rPr>
          <w:rFonts w:asciiTheme="majorHAnsi" w:eastAsia="Open Sans" w:hAnsiTheme="majorHAnsi" w:cstheme="majorBidi"/>
          <w:lang w:val="it-IT"/>
        </w:rPr>
      </w:pPr>
      <w:r w:rsidRPr="00A21166">
        <w:rPr>
          <w:rFonts w:asciiTheme="majorHAnsi" w:eastAsia="Open Sans" w:hAnsiTheme="majorHAnsi" w:cstheme="majorBidi"/>
          <w:lang w:val="it-IT"/>
        </w:rPr>
        <w:t>Grazie all’architettura proposta e messa a disposizione da Aruba (</w:t>
      </w:r>
      <w:proofErr w:type="spellStart"/>
      <w:r w:rsidRPr="00A21166">
        <w:rPr>
          <w:rFonts w:asciiTheme="majorHAnsi" w:eastAsia="Open Sans" w:hAnsiTheme="majorHAnsi" w:cstheme="majorBidi"/>
          <w:lang w:val="it-IT"/>
        </w:rPr>
        <w:t>deploy</w:t>
      </w:r>
      <w:proofErr w:type="spellEnd"/>
      <w:r w:rsidRPr="00A21166">
        <w:rPr>
          <w:rFonts w:asciiTheme="majorHAnsi" w:eastAsia="Open Sans" w:hAnsiTheme="majorHAnsi" w:cstheme="majorBidi"/>
          <w:lang w:val="it-IT"/>
        </w:rPr>
        <w:t xml:space="preserve"> su piattaforma </w:t>
      </w:r>
      <w:proofErr w:type="spellStart"/>
      <w:r w:rsidRPr="00A21166">
        <w:rPr>
          <w:rFonts w:asciiTheme="majorHAnsi" w:eastAsia="Open Sans" w:hAnsiTheme="majorHAnsi" w:cstheme="majorBidi"/>
          <w:lang w:val="it-IT"/>
          <w:rPrChange w:id="1124" w:author="LAGROTTERIA Domenico" w:date="2020-07-01T23:36:00Z">
            <w:rPr>
              <w:rFonts w:asciiTheme="majorHAnsi" w:eastAsia="Calibri Light" w:hAnsiTheme="majorHAnsi" w:cstheme="majorBidi"/>
              <w:lang w:val="it-IT"/>
            </w:rPr>
          </w:rPrChange>
        </w:rPr>
        <w:t>Kubernetes</w:t>
      </w:r>
      <w:proofErr w:type="spellEnd"/>
      <w:r w:rsidRPr="00A21166">
        <w:rPr>
          <w:rFonts w:asciiTheme="majorHAnsi" w:eastAsia="Open Sans" w:hAnsiTheme="majorHAnsi" w:cstheme="majorBidi"/>
          <w:lang w:val="it-IT"/>
        </w:rPr>
        <w:t xml:space="preserve"> </w:t>
      </w:r>
      <w:r w:rsidRPr="00A21166">
        <w:rPr>
          <w:rFonts w:asciiTheme="majorHAnsi" w:eastAsia="Open Sans" w:hAnsiTheme="majorHAnsi" w:cstheme="majorBidi"/>
          <w:lang w:val="it-IT"/>
          <w:rPrChange w:id="1125" w:author="LAGROTTERIA Domenico" w:date="2020-07-01T23:36:00Z">
            <w:rPr>
              <w:rFonts w:asciiTheme="majorHAnsi" w:eastAsia="Calibri Light" w:hAnsiTheme="majorHAnsi" w:cstheme="majorBidi"/>
              <w:lang w:val="it-IT"/>
            </w:rPr>
          </w:rPrChange>
        </w:rPr>
        <w:t>con l'</w:t>
      </w:r>
      <w:proofErr w:type="spellStart"/>
      <w:r w:rsidRPr="00A21166">
        <w:rPr>
          <w:rFonts w:asciiTheme="majorHAnsi" w:eastAsia="Open Sans" w:hAnsiTheme="majorHAnsi" w:cstheme="majorBidi"/>
          <w:lang w:val="it-IT"/>
          <w:rPrChange w:id="1126" w:author="LAGROTTERIA Domenico" w:date="2020-07-01T23:36:00Z">
            <w:rPr>
              <w:rFonts w:asciiTheme="majorHAnsi" w:eastAsia="Calibri Light" w:hAnsiTheme="majorHAnsi" w:cstheme="majorBidi"/>
              <w:lang w:val="it-IT"/>
            </w:rPr>
          </w:rPrChange>
        </w:rPr>
        <w:t>Horizontal</w:t>
      </w:r>
      <w:proofErr w:type="spellEnd"/>
      <w:r w:rsidRPr="00A21166">
        <w:rPr>
          <w:rFonts w:asciiTheme="majorHAnsi" w:eastAsia="Open Sans" w:hAnsiTheme="majorHAnsi" w:cstheme="majorBidi"/>
          <w:lang w:val="it-IT"/>
          <w:rPrChange w:id="1127" w:author="LAGROTTERIA Domenico" w:date="2020-07-01T23:36:00Z">
            <w:rPr>
              <w:rFonts w:asciiTheme="majorHAnsi" w:eastAsia="Calibri Light" w:hAnsiTheme="majorHAnsi" w:cstheme="majorBidi"/>
              <w:lang w:val="it-IT"/>
            </w:rPr>
          </w:rPrChange>
        </w:rPr>
        <w:t xml:space="preserve"> </w:t>
      </w:r>
      <w:proofErr w:type="spellStart"/>
      <w:r w:rsidRPr="00A21166">
        <w:rPr>
          <w:rFonts w:asciiTheme="majorHAnsi" w:eastAsia="Open Sans" w:hAnsiTheme="majorHAnsi" w:cstheme="majorBidi"/>
          <w:lang w:val="it-IT"/>
          <w:rPrChange w:id="1128" w:author="LAGROTTERIA Domenico" w:date="2020-07-01T23:36:00Z">
            <w:rPr>
              <w:rFonts w:asciiTheme="majorHAnsi" w:eastAsia="Calibri Light" w:hAnsiTheme="majorHAnsi" w:cstheme="majorBidi"/>
              <w:lang w:val="it-IT"/>
            </w:rPr>
          </w:rPrChange>
        </w:rPr>
        <w:t>Pod</w:t>
      </w:r>
      <w:proofErr w:type="spellEnd"/>
      <w:r w:rsidRPr="00A21166">
        <w:rPr>
          <w:rFonts w:asciiTheme="majorHAnsi" w:eastAsia="Open Sans" w:hAnsiTheme="majorHAnsi" w:cstheme="majorBidi"/>
          <w:lang w:val="it-IT"/>
          <w:rPrChange w:id="1129" w:author="LAGROTTERIA Domenico" w:date="2020-07-01T23:36:00Z">
            <w:rPr>
              <w:rFonts w:asciiTheme="majorHAnsi" w:eastAsia="Calibri Light" w:hAnsiTheme="majorHAnsi" w:cstheme="majorBidi"/>
              <w:lang w:val="it-IT"/>
            </w:rPr>
          </w:rPrChange>
        </w:rPr>
        <w:t xml:space="preserve"> </w:t>
      </w:r>
      <w:proofErr w:type="spellStart"/>
      <w:r w:rsidRPr="00A21166">
        <w:rPr>
          <w:rFonts w:asciiTheme="majorHAnsi" w:eastAsia="Open Sans" w:hAnsiTheme="majorHAnsi" w:cstheme="majorBidi"/>
          <w:lang w:val="it-IT"/>
          <w:rPrChange w:id="1130" w:author="LAGROTTERIA Domenico" w:date="2020-07-01T23:36:00Z">
            <w:rPr>
              <w:rFonts w:asciiTheme="majorHAnsi" w:eastAsia="Calibri Light" w:hAnsiTheme="majorHAnsi" w:cstheme="majorBidi"/>
              <w:lang w:val="it-IT"/>
            </w:rPr>
          </w:rPrChange>
        </w:rPr>
        <w:t>Autoscaler</w:t>
      </w:r>
      <w:proofErr w:type="spellEnd"/>
      <w:r w:rsidRPr="00A21166">
        <w:rPr>
          <w:rFonts w:asciiTheme="majorHAnsi" w:eastAsia="Open Sans" w:hAnsiTheme="majorHAnsi" w:cstheme="majorBidi"/>
          <w:lang w:val="it-IT"/>
        </w:rPr>
        <w:t>) i moduli sviluppati potranno essere istanziati in maniera indipendente sulla base del carico di lavoro richiesto, tale approccio garantirà la scalabilità del software.</w:t>
      </w:r>
    </w:p>
    <w:p w14:paraId="0E72C91E" w14:textId="77777777" w:rsidR="00E46378" w:rsidRPr="002170E2" w:rsidRDefault="00E46378" w:rsidP="00E46378">
      <w:pPr>
        <w:rPr>
          <w:rFonts w:asciiTheme="majorHAnsi" w:eastAsia="Open Sans" w:hAnsiTheme="majorHAnsi" w:cstheme="majorHAnsi"/>
          <w:lang w:val="it-IT"/>
        </w:rPr>
      </w:pPr>
    </w:p>
    <w:p w14:paraId="649A4A8E" w14:textId="77777777" w:rsidR="00E46378" w:rsidRPr="002170E2" w:rsidDel="009A40E9" w:rsidRDefault="00E46378" w:rsidP="00E46378">
      <w:pPr>
        <w:pStyle w:val="Titolo2"/>
        <w:rPr>
          <w:del w:id="1131" w:author="CARAGNULO Vincenzo" w:date="2020-06-26T17:11:00Z"/>
          <w:lang w:val="it-IT"/>
          <w:rPrChange w:id="1132" w:author="CARAGNULO Vincenzo" w:date="2020-06-26T15:43:00Z">
            <w:rPr>
              <w:del w:id="1133" w:author="CARAGNULO Vincenzo" w:date="2020-06-26T17:11:00Z"/>
            </w:rPr>
          </w:rPrChange>
        </w:rPr>
      </w:pPr>
      <w:del w:id="1134" w:author="CARAGNULO Vincenzo" w:date="2020-06-26T17:11:00Z">
        <w:r w:rsidRPr="002170E2" w:rsidDel="009A40E9">
          <w:rPr>
            <w:lang w:val="it-IT"/>
            <w:rPrChange w:id="1135" w:author="CARAGNULO Vincenzo" w:date="2020-06-26T15:43:00Z">
              <w:rPr/>
            </w:rPrChange>
          </w:rPr>
          <w:delText>Dimensionamento</w:delText>
        </w:r>
        <w:bookmarkStart w:id="1136" w:name="_Toc44586696"/>
        <w:bookmarkStart w:id="1137" w:name="_Toc44586825"/>
        <w:bookmarkStart w:id="1138" w:name="_Toc44586945"/>
        <w:bookmarkStart w:id="1139" w:name="_Toc44587066"/>
        <w:bookmarkStart w:id="1140" w:name="_Toc44602397"/>
        <w:bookmarkEnd w:id="1136"/>
        <w:bookmarkEnd w:id="1137"/>
        <w:bookmarkEnd w:id="1138"/>
        <w:bookmarkEnd w:id="1139"/>
        <w:bookmarkEnd w:id="1140"/>
      </w:del>
    </w:p>
    <w:p w14:paraId="0E2B0E71" w14:textId="77777777" w:rsidR="00E46378" w:rsidRPr="002170E2" w:rsidDel="009A40E9" w:rsidRDefault="00E46378" w:rsidP="00E46378">
      <w:pPr>
        <w:rPr>
          <w:del w:id="1141" w:author="CARAGNULO Vincenzo" w:date="2020-06-26T17:11:00Z"/>
          <w:rFonts w:asciiTheme="majorHAnsi" w:eastAsia="Calibri Light" w:hAnsiTheme="majorHAnsi" w:cstheme="majorBidi"/>
          <w:lang w:val="it-IT"/>
        </w:rPr>
      </w:pPr>
      <w:del w:id="1142" w:author="CARAGNULO Vincenzo" w:date="2020-06-26T17:11:00Z">
        <w:r w:rsidRPr="002170E2" w:rsidDel="009A40E9">
          <w:rPr>
            <w:rFonts w:asciiTheme="majorHAnsi" w:eastAsia="Calibri Light" w:hAnsiTheme="majorHAnsi" w:cstheme="majorBidi"/>
            <w:lang w:val="it-IT"/>
          </w:rPr>
          <w:delText>Considerando l’occupazione media di RAM di una applicazione Spring Boot in container Docker si stima che:</w:delText>
        </w:r>
        <w:bookmarkStart w:id="1143" w:name="_Toc44586697"/>
        <w:bookmarkStart w:id="1144" w:name="_Toc44586826"/>
        <w:bookmarkStart w:id="1145" w:name="_Toc44586946"/>
        <w:bookmarkStart w:id="1146" w:name="_Toc44587067"/>
        <w:bookmarkStart w:id="1147" w:name="_Toc44602398"/>
        <w:bookmarkEnd w:id="1143"/>
        <w:bookmarkEnd w:id="1144"/>
        <w:bookmarkEnd w:id="1145"/>
        <w:bookmarkEnd w:id="1146"/>
        <w:bookmarkEnd w:id="1147"/>
      </w:del>
    </w:p>
    <w:p w14:paraId="24D5CB43" w14:textId="77777777" w:rsidR="00E46378" w:rsidRPr="002170E2" w:rsidDel="009A40E9" w:rsidRDefault="00E46378" w:rsidP="00E46378">
      <w:pPr>
        <w:pStyle w:val="Paragrafoelenco"/>
        <w:numPr>
          <w:ilvl w:val="0"/>
          <w:numId w:val="16"/>
        </w:numPr>
        <w:rPr>
          <w:del w:id="1148" w:author="CARAGNULO Vincenzo" w:date="2020-06-26T17:11:00Z"/>
          <w:rFonts w:asciiTheme="majorHAnsi" w:eastAsiaTheme="minorEastAsia" w:hAnsiTheme="majorHAnsi" w:cstheme="majorBidi"/>
          <w:lang w:val="it-IT"/>
        </w:rPr>
      </w:pPr>
      <w:del w:id="1149" w:author="CARAGNULO Vincenzo" w:date="2020-06-26T17:11:00Z">
        <w:r w:rsidRPr="002170E2" w:rsidDel="009A40E9">
          <w:rPr>
            <w:rFonts w:asciiTheme="majorHAnsi" w:eastAsia="Open Sans" w:hAnsiTheme="majorHAnsi" w:cstheme="majorBidi"/>
            <w:lang w:val="it-IT"/>
          </w:rPr>
          <w:delText>Le istanze engine abbiano a disposizione 2 vCPU (presumibilmente tra 1,5 e 2 Ghz) e 2GB di RAM, container incluso</w:delText>
        </w:r>
        <w:bookmarkStart w:id="1150" w:name="_Toc44586698"/>
        <w:bookmarkStart w:id="1151" w:name="_Toc44586827"/>
        <w:bookmarkStart w:id="1152" w:name="_Toc44586947"/>
        <w:bookmarkStart w:id="1153" w:name="_Toc44587068"/>
        <w:bookmarkStart w:id="1154" w:name="_Toc44602399"/>
        <w:bookmarkEnd w:id="1150"/>
        <w:bookmarkEnd w:id="1151"/>
        <w:bookmarkEnd w:id="1152"/>
        <w:bookmarkEnd w:id="1153"/>
        <w:bookmarkEnd w:id="1154"/>
      </w:del>
    </w:p>
    <w:p w14:paraId="38E38462" w14:textId="77777777" w:rsidR="00E46378" w:rsidRPr="002170E2" w:rsidDel="009A40E9" w:rsidRDefault="00E46378" w:rsidP="00E46378">
      <w:pPr>
        <w:pStyle w:val="Paragrafoelenco"/>
        <w:numPr>
          <w:ilvl w:val="0"/>
          <w:numId w:val="16"/>
        </w:numPr>
        <w:rPr>
          <w:del w:id="1155" w:author="CARAGNULO Vincenzo" w:date="2020-06-26T17:11:00Z"/>
          <w:rFonts w:asciiTheme="majorHAnsi" w:eastAsiaTheme="minorEastAsia" w:hAnsiTheme="majorHAnsi" w:cstheme="majorBidi"/>
          <w:lang w:val="it-IT"/>
        </w:rPr>
      </w:pPr>
      <w:del w:id="1156" w:author="CARAGNULO Vincenzo" w:date="2020-06-26T17:11:00Z">
        <w:r w:rsidRPr="002170E2" w:rsidDel="009A40E9">
          <w:rPr>
            <w:rFonts w:asciiTheme="majorHAnsi" w:eastAsia="Open Sans" w:hAnsiTheme="majorHAnsi" w:cstheme="majorBidi"/>
            <w:lang w:val="it-IT"/>
          </w:rPr>
          <w:delText>Le istanze degli altri moduli, in quanto non adibite ad esecuzioni onerose, abbiano a disposizione 1 vCPU e 1GB di RAM</w:delText>
        </w:r>
        <w:bookmarkStart w:id="1157" w:name="_Toc44586699"/>
        <w:bookmarkStart w:id="1158" w:name="_Toc44586828"/>
        <w:bookmarkStart w:id="1159" w:name="_Toc44586948"/>
        <w:bookmarkStart w:id="1160" w:name="_Toc44587069"/>
        <w:bookmarkStart w:id="1161" w:name="_Toc44602400"/>
        <w:bookmarkEnd w:id="1157"/>
        <w:bookmarkEnd w:id="1158"/>
        <w:bookmarkEnd w:id="1159"/>
        <w:bookmarkEnd w:id="1160"/>
        <w:bookmarkEnd w:id="1161"/>
      </w:del>
    </w:p>
    <w:p w14:paraId="0B5A828A" w14:textId="77777777" w:rsidR="00E46378" w:rsidRPr="002170E2" w:rsidDel="009A40E9" w:rsidRDefault="00E46378" w:rsidP="00E46378">
      <w:pPr>
        <w:rPr>
          <w:del w:id="1162" w:author="CARAGNULO Vincenzo" w:date="2020-06-26T17:11:00Z"/>
          <w:rFonts w:asciiTheme="majorHAnsi" w:hAnsiTheme="majorHAnsi" w:cstheme="majorHAnsi"/>
          <w:lang w:val="it-IT"/>
        </w:rPr>
      </w:pPr>
      <w:del w:id="1163" w:author="CARAGNULO Vincenzo" w:date="2020-06-26T17:11:00Z">
        <w:r w:rsidRPr="002170E2" w:rsidDel="009A40E9">
          <w:rPr>
            <w:rFonts w:asciiTheme="majorHAnsi" w:eastAsia="Calibri Light" w:hAnsiTheme="majorHAnsi" w:cstheme="majorBidi"/>
            <w:lang w:val="it-IT"/>
          </w:rPr>
          <w:delText>Per quanto concerne le macchine in cui gireranno i DB si considera che abbiano a disposizione 2 vCPU e 4/6 GB di RAM, allo scopo di massimizzare la presenza in memoria di indici e favorire i meccanismi di caching propri del DB.</w:delText>
        </w:r>
        <w:bookmarkStart w:id="1164" w:name="_Toc44586700"/>
        <w:bookmarkStart w:id="1165" w:name="_Toc44586829"/>
        <w:bookmarkStart w:id="1166" w:name="_Toc44586949"/>
        <w:bookmarkStart w:id="1167" w:name="_Toc44587070"/>
        <w:bookmarkStart w:id="1168" w:name="_Toc44602401"/>
        <w:bookmarkEnd w:id="1164"/>
        <w:bookmarkEnd w:id="1165"/>
        <w:bookmarkEnd w:id="1166"/>
        <w:bookmarkEnd w:id="1167"/>
        <w:bookmarkEnd w:id="1168"/>
      </w:del>
    </w:p>
    <w:p w14:paraId="2A4EA0EE" w14:textId="77777777" w:rsidR="00E46378" w:rsidRPr="002170E2" w:rsidDel="009A40E9" w:rsidRDefault="00E46378" w:rsidP="00E46378">
      <w:pPr>
        <w:rPr>
          <w:del w:id="1169" w:author="CARAGNULO Vincenzo" w:date="2020-06-26T17:11:00Z"/>
          <w:rFonts w:asciiTheme="majorHAnsi" w:hAnsiTheme="majorHAnsi" w:cstheme="majorHAnsi"/>
          <w:lang w:val="it-IT"/>
        </w:rPr>
      </w:pPr>
      <w:del w:id="1170" w:author="CARAGNULO Vincenzo" w:date="2020-06-26T17:11:00Z">
        <w:r w:rsidRPr="002170E2" w:rsidDel="009A40E9">
          <w:rPr>
            <w:rFonts w:asciiTheme="majorHAnsi" w:eastAsia="Calibri Light" w:hAnsiTheme="majorHAnsi" w:cstheme="majorBidi"/>
            <w:lang w:val="it-IT"/>
          </w:rPr>
          <w:delText>Vista la necessità richiesta in termini di tempi di risposta, le istanze DB sono da considerarsi replicate, nella quantità di almeno 3 nodi.</w:delText>
        </w:r>
        <w:bookmarkStart w:id="1171" w:name="_Toc44586701"/>
        <w:bookmarkStart w:id="1172" w:name="_Toc44586830"/>
        <w:bookmarkStart w:id="1173" w:name="_Toc44586950"/>
        <w:bookmarkStart w:id="1174" w:name="_Toc44587071"/>
        <w:bookmarkStart w:id="1175" w:name="_Toc44602402"/>
        <w:bookmarkEnd w:id="1171"/>
        <w:bookmarkEnd w:id="1172"/>
        <w:bookmarkEnd w:id="1173"/>
        <w:bookmarkEnd w:id="1174"/>
        <w:bookmarkEnd w:id="1175"/>
      </w:del>
    </w:p>
    <w:p w14:paraId="2580982A" w14:textId="77777777" w:rsidR="00E46378" w:rsidRPr="002170E2" w:rsidDel="009A40E9" w:rsidRDefault="00E46378" w:rsidP="00E46378">
      <w:pPr>
        <w:rPr>
          <w:del w:id="1176" w:author="CARAGNULO Vincenzo" w:date="2020-06-26T17:11:00Z"/>
          <w:rFonts w:asciiTheme="majorHAnsi" w:hAnsiTheme="majorHAnsi" w:cstheme="majorHAnsi"/>
          <w:lang w:val="it-IT"/>
        </w:rPr>
      </w:pPr>
      <w:del w:id="1177" w:author="CARAGNULO Vincenzo" w:date="2020-06-26T17:11:00Z">
        <w:r w:rsidRPr="002170E2" w:rsidDel="009A40E9">
          <w:rPr>
            <w:rFonts w:asciiTheme="majorHAnsi" w:eastAsia="Calibri Light" w:hAnsiTheme="majorHAnsi" w:cstheme="majorBidi"/>
            <w:lang w:val="it-IT"/>
          </w:rPr>
          <w:delText>Per soddisfare il requisito di alta affidabilità inoltre il cluster deve essere ridondato in 3 zone differenti, come meccanismo di disaster recovery.</w:delText>
        </w:r>
        <w:bookmarkStart w:id="1178" w:name="_Toc44586702"/>
        <w:bookmarkStart w:id="1179" w:name="_Toc44586831"/>
        <w:bookmarkStart w:id="1180" w:name="_Toc44586951"/>
        <w:bookmarkStart w:id="1181" w:name="_Toc44587072"/>
        <w:bookmarkStart w:id="1182" w:name="_Toc44602403"/>
        <w:bookmarkEnd w:id="1178"/>
        <w:bookmarkEnd w:id="1179"/>
        <w:bookmarkEnd w:id="1180"/>
        <w:bookmarkEnd w:id="1181"/>
        <w:bookmarkEnd w:id="1182"/>
      </w:del>
    </w:p>
    <w:p w14:paraId="515A4498" w14:textId="77777777" w:rsidR="00E46378" w:rsidRPr="002170E2" w:rsidDel="009A40E9" w:rsidRDefault="00E46378" w:rsidP="00E46378">
      <w:pPr>
        <w:rPr>
          <w:del w:id="1183" w:author="CARAGNULO Vincenzo" w:date="2020-06-26T17:11:00Z"/>
          <w:rFonts w:asciiTheme="majorHAnsi" w:hAnsiTheme="majorHAnsi" w:cstheme="majorHAnsi"/>
          <w:lang w:val="it-IT"/>
        </w:rPr>
      </w:pPr>
      <w:del w:id="1184" w:author="CARAGNULO Vincenzo" w:date="2020-06-26T17:11:00Z">
        <w:r w:rsidRPr="002170E2" w:rsidDel="009A40E9">
          <w:rPr>
            <w:rFonts w:asciiTheme="majorHAnsi" w:eastAsia="Calibri Light" w:hAnsiTheme="majorHAnsi" w:cstheme="majorBidi"/>
            <w:lang w:val="it-IT"/>
          </w:rPr>
          <w:delText>Il dimensionamento degli HDD è da valutare a seconda del meccanismo di logging e del livello scelto.</w:delText>
        </w:r>
        <w:bookmarkStart w:id="1185" w:name="_Toc44586703"/>
        <w:bookmarkStart w:id="1186" w:name="_Toc44586832"/>
        <w:bookmarkStart w:id="1187" w:name="_Toc44586952"/>
        <w:bookmarkStart w:id="1188" w:name="_Toc44587073"/>
        <w:bookmarkStart w:id="1189" w:name="_Toc44602404"/>
        <w:bookmarkEnd w:id="1185"/>
        <w:bookmarkEnd w:id="1186"/>
        <w:bookmarkEnd w:id="1187"/>
        <w:bookmarkEnd w:id="1188"/>
        <w:bookmarkEnd w:id="1189"/>
      </w:del>
    </w:p>
    <w:p w14:paraId="0F06640C" w14:textId="77777777" w:rsidR="00E46378" w:rsidRPr="002170E2" w:rsidDel="009A40E9" w:rsidRDefault="00E46378" w:rsidP="00E46378">
      <w:pPr>
        <w:rPr>
          <w:del w:id="1190" w:author="CARAGNULO Vincenzo" w:date="2020-06-26T17:11:00Z"/>
          <w:rFonts w:asciiTheme="majorHAnsi" w:eastAsia="Calibri Light" w:hAnsiTheme="majorHAnsi" w:cstheme="majorBidi"/>
          <w:lang w:val="it-IT"/>
        </w:rPr>
      </w:pPr>
      <w:del w:id="1191" w:author="CARAGNULO Vincenzo" w:date="2020-06-26T17:11:00Z">
        <w:r w:rsidRPr="002170E2" w:rsidDel="009A40E9">
          <w:rPr>
            <w:rFonts w:asciiTheme="majorHAnsi" w:eastAsia="Calibri Light" w:hAnsiTheme="majorHAnsi" w:cstheme="majorBidi"/>
            <w:lang w:val="it-IT"/>
          </w:rPr>
          <w:delText>Le stime effettuate dovranno essere convalidate o modificate in fase di design del progetto</w:delText>
        </w:r>
        <w:bookmarkStart w:id="1192" w:name="_Toc44586704"/>
        <w:bookmarkStart w:id="1193" w:name="_Toc44586833"/>
        <w:bookmarkStart w:id="1194" w:name="_Toc44586953"/>
        <w:bookmarkStart w:id="1195" w:name="_Toc44587074"/>
        <w:bookmarkStart w:id="1196" w:name="_Toc44602405"/>
        <w:bookmarkEnd w:id="1192"/>
        <w:bookmarkEnd w:id="1193"/>
        <w:bookmarkEnd w:id="1194"/>
        <w:bookmarkEnd w:id="1195"/>
        <w:bookmarkEnd w:id="1196"/>
      </w:del>
    </w:p>
    <w:p w14:paraId="0338D843" w14:textId="77777777" w:rsidR="00E46378" w:rsidRPr="002170E2" w:rsidDel="00CE333C" w:rsidRDefault="00E46378" w:rsidP="00E46378">
      <w:pPr>
        <w:rPr>
          <w:del w:id="1197" w:author="CARAGNULO Vincenzo" w:date="2020-06-26T17:11:00Z"/>
          <w:rFonts w:asciiTheme="majorHAnsi" w:eastAsia="Calibri Light" w:hAnsiTheme="majorHAnsi" w:cstheme="majorBidi"/>
          <w:highlight w:val="yellow"/>
          <w:lang w:val="it-IT"/>
        </w:rPr>
      </w:pPr>
      <w:bookmarkStart w:id="1198" w:name="_Toc44586705"/>
      <w:bookmarkStart w:id="1199" w:name="_Toc44586834"/>
      <w:bookmarkStart w:id="1200" w:name="_Toc44586954"/>
      <w:bookmarkStart w:id="1201" w:name="_Toc44587075"/>
      <w:bookmarkStart w:id="1202" w:name="_Toc44602406"/>
      <w:bookmarkEnd w:id="1198"/>
      <w:bookmarkEnd w:id="1199"/>
      <w:bookmarkEnd w:id="1200"/>
      <w:bookmarkEnd w:id="1201"/>
      <w:bookmarkEnd w:id="1202"/>
    </w:p>
    <w:p w14:paraId="36CD22C9" w14:textId="77777777" w:rsidR="00E46378" w:rsidRPr="002170E2" w:rsidRDefault="00E46378" w:rsidP="00E46378">
      <w:pPr>
        <w:pStyle w:val="Titolo2"/>
        <w:ind w:left="567"/>
        <w:rPr>
          <w:lang w:val="it-IT"/>
          <w:rPrChange w:id="1203" w:author="CARAGNULO Vincenzo" w:date="2020-06-26T15:43:00Z">
            <w:rPr/>
          </w:rPrChange>
        </w:rPr>
      </w:pPr>
      <w:r w:rsidRPr="002170E2">
        <w:rPr>
          <w:lang w:val="it-IT"/>
        </w:rPr>
        <w:t xml:space="preserve"> </w:t>
      </w:r>
      <w:bookmarkStart w:id="1204" w:name="_Toc44602407"/>
      <w:r w:rsidRPr="002170E2">
        <w:rPr>
          <w:lang w:val="it-IT"/>
          <w:rPrChange w:id="1205" w:author="CARAGNULO Vincenzo" w:date="2020-06-26T15:43:00Z">
            <w:rPr/>
          </w:rPrChange>
        </w:rPr>
        <w:t>Performance minime</w:t>
      </w:r>
      <w:bookmarkEnd w:id="1204"/>
    </w:p>
    <w:p w14:paraId="76BC4572" w14:textId="77777777" w:rsidR="00E46378" w:rsidRPr="002170E2" w:rsidRDefault="00E46378" w:rsidP="00E46378">
      <w:pPr>
        <w:rPr>
          <w:rStyle w:val="normaltextrun"/>
          <w:rFonts w:asciiTheme="majorHAnsi" w:eastAsia="Questrial" w:hAnsiTheme="majorHAnsi" w:cstheme="majorBidi"/>
          <w:lang w:val="it-IT" w:eastAsia="it-IT"/>
          <w:rPrChange w:id="1206" w:author="CARAGNULO Vincenzo" w:date="2020-06-26T15:43:00Z">
            <w:rPr>
              <w:rStyle w:val="normaltextrun"/>
              <w:rFonts w:asciiTheme="majorHAnsi" w:eastAsia="Questrial" w:hAnsiTheme="majorHAnsi" w:cstheme="majorBidi"/>
              <w:color w:val="EF7D00"/>
              <w:sz w:val="26"/>
              <w:szCs w:val="26"/>
              <w:lang w:val="it-IT" w:eastAsia="it-IT"/>
            </w:rPr>
          </w:rPrChange>
        </w:rPr>
      </w:pPr>
      <w:r w:rsidRPr="002170E2">
        <w:rPr>
          <w:rStyle w:val="normaltextrun"/>
          <w:rFonts w:asciiTheme="majorHAnsi" w:eastAsia="Questrial" w:hAnsiTheme="majorHAnsi" w:cstheme="majorBidi"/>
          <w:lang w:val="it-IT" w:eastAsia="it-IT"/>
        </w:rPr>
        <w:t xml:space="preserve">L’architettura </w:t>
      </w:r>
      <w:ins w:id="1207" w:author="CARAGNULO Vincenzo" w:date="2020-06-29T09:34:00Z">
        <w:r>
          <w:rPr>
            <w:rStyle w:val="normaltextrun"/>
            <w:rFonts w:asciiTheme="majorHAnsi" w:eastAsia="Questrial" w:hAnsiTheme="majorHAnsi" w:cstheme="majorBidi"/>
            <w:lang w:val="it-IT" w:eastAsia="it-IT"/>
          </w:rPr>
          <w:t>e l’imple</w:t>
        </w:r>
      </w:ins>
      <w:ins w:id="1208" w:author="CARAGNULO Vincenzo" w:date="2020-06-29T09:35:00Z">
        <w:r>
          <w:rPr>
            <w:rStyle w:val="normaltextrun"/>
            <w:rFonts w:asciiTheme="majorHAnsi" w:eastAsia="Questrial" w:hAnsiTheme="majorHAnsi" w:cstheme="majorBidi"/>
            <w:lang w:val="it-IT" w:eastAsia="it-IT"/>
          </w:rPr>
          <w:t>men</w:t>
        </w:r>
      </w:ins>
      <w:ins w:id="1209" w:author="CARAGNULO Vincenzo" w:date="2020-06-29T09:34:00Z">
        <w:r>
          <w:rPr>
            <w:rStyle w:val="normaltextrun"/>
            <w:rFonts w:asciiTheme="majorHAnsi" w:eastAsia="Questrial" w:hAnsiTheme="majorHAnsi" w:cstheme="majorBidi"/>
            <w:lang w:val="it-IT" w:eastAsia="it-IT"/>
          </w:rPr>
          <w:t>tazione</w:t>
        </w:r>
      </w:ins>
      <w:ins w:id="1210" w:author="CARAGNULO Vincenzo" w:date="2020-06-29T09:35:00Z">
        <w:r>
          <w:rPr>
            <w:rStyle w:val="normaltextrun"/>
            <w:rFonts w:asciiTheme="majorHAnsi" w:eastAsia="Questrial" w:hAnsiTheme="majorHAnsi" w:cstheme="majorBidi"/>
            <w:lang w:val="it-IT" w:eastAsia="it-IT"/>
          </w:rPr>
          <w:t xml:space="preserve"> </w:t>
        </w:r>
      </w:ins>
      <w:r w:rsidRPr="002170E2">
        <w:rPr>
          <w:rStyle w:val="normaltextrun"/>
          <w:rFonts w:asciiTheme="majorHAnsi" w:eastAsia="Questrial" w:hAnsiTheme="majorHAnsi" w:cstheme="majorBidi"/>
          <w:lang w:val="it-IT" w:eastAsia="it-IT"/>
        </w:rPr>
        <w:t xml:space="preserve">del sistema, </w:t>
      </w:r>
      <w:del w:id="1211" w:author="CARAGNULO Vincenzo" w:date="2020-06-29T10:57:00Z">
        <w:r w:rsidRPr="002170E2" w:rsidDel="00415C11">
          <w:rPr>
            <w:rStyle w:val="normaltextrun"/>
            <w:rFonts w:asciiTheme="majorHAnsi" w:eastAsia="Questrial" w:hAnsiTheme="majorHAnsi" w:cstheme="majorBidi"/>
            <w:lang w:val="it-IT" w:eastAsia="it-IT"/>
          </w:rPr>
          <w:delText xml:space="preserve">permettendo di scalare orizzontalmente e verticalmente i moduli, </w:delText>
        </w:r>
      </w:del>
      <w:r w:rsidRPr="002170E2">
        <w:rPr>
          <w:rStyle w:val="normaltextrun"/>
          <w:rFonts w:asciiTheme="majorHAnsi" w:eastAsia="Questrial" w:hAnsiTheme="majorHAnsi" w:cstheme="majorBidi"/>
          <w:lang w:val="it-IT" w:eastAsia="it-IT"/>
        </w:rPr>
        <w:t>garantisc</w:t>
      </w:r>
      <w:ins w:id="1212" w:author="CARAGNULO Vincenzo" w:date="2020-06-29T10:57:00Z">
        <w:r>
          <w:rPr>
            <w:rStyle w:val="normaltextrun"/>
            <w:rFonts w:asciiTheme="majorHAnsi" w:eastAsia="Questrial" w:hAnsiTheme="majorHAnsi" w:cstheme="majorBidi"/>
            <w:lang w:val="it-IT" w:eastAsia="it-IT"/>
          </w:rPr>
          <w:t>ono</w:t>
        </w:r>
      </w:ins>
      <w:del w:id="1213" w:author="CARAGNULO Vincenzo" w:date="2020-06-29T10:57:00Z">
        <w:r w:rsidRPr="002170E2" w:rsidDel="0047798D">
          <w:rPr>
            <w:rStyle w:val="normaltextrun"/>
            <w:rFonts w:asciiTheme="majorHAnsi" w:eastAsia="Questrial" w:hAnsiTheme="majorHAnsi" w:cstheme="majorBidi"/>
            <w:lang w:val="it-IT" w:eastAsia="it-IT"/>
          </w:rPr>
          <w:delText>e</w:delText>
        </w:r>
      </w:del>
      <w:r w:rsidRPr="002170E2">
        <w:rPr>
          <w:rStyle w:val="normaltextrun"/>
          <w:rFonts w:asciiTheme="majorHAnsi" w:eastAsia="Questrial" w:hAnsiTheme="majorHAnsi" w:cstheme="majorBidi"/>
          <w:lang w:val="it-IT" w:eastAsia="it-IT"/>
        </w:rPr>
        <w:t xml:space="preserve"> continuità di performance al crescere della richiesta elaborativa</w:t>
      </w:r>
      <w:ins w:id="1214" w:author="CARAGNULO Vincenzo" w:date="2020-06-29T09:35:00Z">
        <w:r>
          <w:rPr>
            <w:rStyle w:val="normaltextrun"/>
            <w:rFonts w:asciiTheme="majorHAnsi" w:eastAsia="Questrial" w:hAnsiTheme="majorHAnsi" w:cstheme="majorBidi"/>
            <w:lang w:val="it-IT" w:eastAsia="it-IT"/>
          </w:rPr>
          <w:t xml:space="preserve"> </w:t>
        </w:r>
      </w:ins>
      <w:ins w:id="1215" w:author="CARAGNULO Vincenzo" w:date="2020-06-29T10:58:00Z">
        <w:r>
          <w:rPr>
            <w:rStyle w:val="normaltextrun"/>
            <w:rFonts w:asciiTheme="majorHAnsi" w:eastAsia="Questrial" w:hAnsiTheme="majorHAnsi" w:cstheme="majorBidi"/>
            <w:lang w:val="it-IT" w:eastAsia="it-IT"/>
          </w:rPr>
          <w:t xml:space="preserve">che </w:t>
        </w:r>
      </w:ins>
      <w:ins w:id="1216" w:author="CARAGNULO Vincenzo" w:date="2020-06-29T09:35:00Z">
        <w:r>
          <w:rPr>
            <w:rStyle w:val="normaltextrun"/>
            <w:rFonts w:asciiTheme="majorHAnsi" w:eastAsia="Questrial" w:hAnsiTheme="majorHAnsi" w:cstheme="majorBidi"/>
            <w:lang w:val="it-IT" w:eastAsia="it-IT"/>
          </w:rPr>
          <w:t>saranno mis</w:t>
        </w:r>
      </w:ins>
      <w:ins w:id="1217" w:author="CARAGNULO Vincenzo" w:date="2020-06-29T09:36:00Z">
        <w:r>
          <w:rPr>
            <w:rStyle w:val="normaltextrun"/>
            <w:rFonts w:asciiTheme="majorHAnsi" w:eastAsia="Questrial" w:hAnsiTheme="majorHAnsi" w:cstheme="majorBidi"/>
            <w:lang w:val="it-IT" w:eastAsia="it-IT"/>
          </w:rPr>
          <w:t xml:space="preserve">urate </w:t>
        </w:r>
      </w:ins>
      <w:ins w:id="1218" w:author="CARAGNULO Vincenzo" w:date="2020-06-29T10:58:00Z">
        <w:r>
          <w:rPr>
            <w:rStyle w:val="normaltextrun"/>
            <w:rFonts w:asciiTheme="majorHAnsi" w:eastAsia="Questrial" w:hAnsiTheme="majorHAnsi" w:cstheme="majorBidi"/>
            <w:lang w:val="it-IT" w:eastAsia="it-IT"/>
          </w:rPr>
          <w:t xml:space="preserve">e garantite </w:t>
        </w:r>
      </w:ins>
      <w:ins w:id="1219" w:author="CARAGNULO Vincenzo" w:date="2020-06-29T09:36:00Z">
        <w:r>
          <w:rPr>
            <w:rStyle w:val="normaltextrun"/>
            <w:rFonts w:asciiTheme="majorHAnsi" w:eastAsia="Questrial" w:hAnsiTheme="majorHAnsi" w:cstheme="majorBidi"/>
            <w:lang w:val="it-IT" w:eastAsia="it-IT"/>
          </w:rPr>
          <w:t>dal</w:t>
        </w:r>
        <w:r w:rsidRPr="00B5166A">
          <w:rPr>
            <w:rStyle w:val="normaltextrun"/>
            <w:rFonts w:asciiTheme="majorHAnsi" w:eastAsia="Questrial" w:hAnsiTheme="majorHAnsi" w:cstheme="majorBidi"/>
            <w:lang w:val="it-IT" w:eastAsia="it-IT"/>
          </w:rPr>
          <w:t>la piattaforma WebPageTest.org</w:t>
        </w:r>
      </w:ins>
      <w:ins w:id="1220" w:author="CARAGNULO Vincenzo" w:date="2020-06-29T10:58:00Z">
        <w:r>
          <w:rPr>
            <w:rStyle w:val="normaltextrun"/>
            <w:rFonts w:asciiTheme="majorHAnsi" w:eastAsia="Questrial" w:hAnsiTheme="majorHAnsi" w:cstheme="majorBidi"/>
            <w:lang w:val="it-IT" w:eastAsia="it-IT"/>
          </w:rPr>
          <w:t>.</w:t>
        </w:r>
      </w:ins>
      <w:del w:id="1221" w:author="CARAGNULO Vincenzo" w:date="2020-06-29T09:35:00Z">
        <w:r w:rsidRPr="002170E2" w:rsidDel="001A4F2A">
          <w:rPr>
            <w:rStyle w:val="normaltextrun"/>
            <w:rFonts w:asciiTheme="majorHAnsi" w:eastAsia="Questrial" w:hAnsiTheme="majorHAnsi" w:cstheme="majorBidi"/>
            <w:lang w:val="it-IT" w:eastAsia="it-IT"/>
          </w:rPr>
          <w:delText>.</w:delText>
        </w:r>
      </w:del>
    </w:p>
    <w:p w14:paraId="2FC121BF" w14:textId="77777777" w:rsidR="00E46378" w:rsidRPr="002170E2" w:rsidRDefault="00E46378" w:rsidP="00E46378">
      <w:pPr>
        <w:rPr>
          <w:rFonts w:asciiTheme="majorHAnsi" w:hAnsiTheme="majorHAnsi" w:cstheme="majorHAnsi"/>
          <w:lang w:val="it-IT"/>
        </w:rPr>
      </w:pPr>
    </w:p>
    <w:p w14:paraId="1F3875A1" w14:textId="77777777" w:rsidR="00E46378" w:rsidRPr="002170E2" w:rsidRDefault="00E46378" w:rsidP="00E46378">
      <w:pPr>
        <w:pStyle w:val="Titolo2"/>
        <w:ind w:left="567"/>
        <w:rPr>
          <w:lang w:val="it-IT"/>
        </w:rPr>
      </w:pPr>
      <w:r w:rsidRPr="002170E2">
        <w:rPr>
          <w:lang w:val="it-IT"/>
        </w:rPr>
        <w:t xml:space="preserve"> </w:t>
      </w:r>
      <w:bookmarkStart w:id="1222" w:name="_Toc44602408"/>
      <w:r w:rsidRPr="002170E2">
        <w:rPr>
          <w:lang w:val="it-IT"/>
        </w:rPr>
        <w:t xml:space="preserve">Monitoring, </w:t>
      </w:r>
      <w:proofErr w:type="spellStart"/>
      <w:r w:rsidRPr="002170E2">
        <w:rPr>
          <w:lang w:val="it-IT"/>
        </w:rPr>
        <w:t>Logging</w:t>
      </w:r>
      <w:proofErr w:type="spellEnd"/>
      <w:r w:rsidRPr="002170E2">
        <w:rPr>
          <w:lang w:val="it-IT"/>
        </w:rPr>
        <w:t xml:space="preserve">, </w:t>
      </w:r>
      <w:proofErr w:type="spellStart"/>
      <w:r w:rsidRPr="002170E2">
        <w:rPr>
          <w:lang w:val="it-IT"/>
        </w:rPr>
        <w:t>Tracing</w:t>
      </w:r>
      <w:bookmarkEnd w:id="1222"/>
      <w:proofErr w:type="spellEnd"/>
    </w:p>
    <w:p w14:paraId="540561C7" w14:textId="77777777" w:rsidR="00E46378" w:rsidRPr="00B250D4" w:rsidRDefault="00E46378" w:rsidP="00E46378">
      <w:pPr>
        <w:spacing w:before="100" w:beforeAutospacing="1" w:after="100" w:afterAutospacing="1"/>
        <w:jc w:val="left"/>
        <w:rPr>
          <w:rStyle w:val="normaltextrun"/>
          <w:rFonts w:asciiTheme="majorHAnsi" w:hAnsiTheme="majorHAnsi" w:cstheme="majorBidi"/>
          <w:lang w:val="it-IT" w:eastAsia="it-IT"/>
        </w:rPr>
      </w:pPr>
      <w:r w:rsidRPr="00B250D4">
        <w:rPr>
          <w:rStyle w:val="normaltextrun"/>
          <w:rFonts w:asciiTheme="majorHAnsi" w:hAnsiTheme="majorHAnsi" w:cstheme="majorBidi"/>
          <w:lang w:val="it-IT" w:eastAsia="it-IT"/>
        </w:rPr>
        <w:t xml:space="preserve">PM2 </w:t>
      </w:r>
      <w:r w:rsidRPr="00512939">
        <w:rPr>
          <w:rStyle w:val="normaltextrun"/>
          <w:rFonts w:asciiTheme="majorHAnsi" w:hAnsiTheme="majorHAnsi" w:cstheme="majorBidi"/>
          <w:lang w:val="it-IT" w:eastAsia="it-IT"/>
        </w:rPr>
        <w:t>è il più noto manager di processi per Node.js</w:t>
      </w:r>
      <w:r>
        <w:rPr>
          <w:rStyle w:val="normaltextrun"/>
          <w:rFonts w:asciiTheme="majorHAnsi" w:hAnsiTheme="majorHAnsi" w:cstheme="majorBidi"/>
          <w:lang w:val="it-IT" w:eastAsia="it-IT"/>
        </w:rPr>
        <w:t xml:space="preserve"> (framework per applicazioni JS lato server) </w:t>
      </w:r>
      <w:r w:rsidRPr="00B250D4">
        <w:rPr>
          <w:rStyle w:val="normaltextrun"/>
          <w:rFonts w:asciiTheme="majorHAnsi" w:hAnsiTheme="majorHAnsi" w:cstheme="majorBidi"/>
          <w:lang w:val="it-IT" w:eastAsia="it-IT"/>
        </w:rPr>
        <w:t xml:space="preserve">utilizzato per eseguire </w:t>
      </w:r>
      <w:r>
        <w:rPr>
          <w:rStyle w:val="normaltextrun"/>
          <w:rFonts w:asciiTheme="majorHAnsi" w:hAnsiTheme="majorHAnsi" w:cstheme="majorBidi"/>
          <w:lang w:val="it-IT" w:eastAsia="it-IT"/>
        </w:rPr>
        <w:t>e gestire i</w:t>
      </w:r>
      <w:r w:rsidRPr="00B250D4">
        <w:rPr>
          <w:rStyle w:val="normaltextrun"/>
          <w:rFonts w:asciiTheme="majorHAnsi" w:hAnsiTheme="majorHAnsi" w:cstheme="majorBidi"/>
          <w:lang w:val="it-IT" w:eastAsia="it-IT"/>
        </w:rPr>
        <w:t xml:space="preserve"> carichi di </w:t>
      </w:r>
      <w:r>
        <w:rPr>
          <w:rStyle w:val="normaltextrun"/>
          <w:rFonts w:asciiTheme="majorHAnsi" w:hAnsiTheme="majorHAnsi" w:cstheme="majorBidi"/>
          <w:lang w:val="it-IT" w:eastAsia="it-IT"/>
        </w:rPr>
        <w:t>lavoro è anche un ottimo strumento di monitoring</w:t>
      </w:r>
      <w:r w:rsidRPr="00B250D4">
        <w:rPr>
          <w:rStyle w:val="normaltextrun"/>
          <w:rFonts w:asciiTheme="majorHAnsi" w:hAnsiTheme="majorHAnsi" w:cstheme="majorBidi"/>
          <w:lang w:val="it-IT" w:eastAsia="it-IT"/>
        </w:rPr>
        <w:t xml:space="preserve"> da CLI o da</w:t>
      </w:r>
      <w:r>
        <w:rPr>
          <w:rStyle w:val="normaltextrun"/>
          <w:rFonts w:asciiTheme="majorHAnsi" w:hAnsiTheme="majorHAnsi" w:cstheme="majorBidi"/>
          <w:lang w:val="it-IT" w:eastAsia="it-IT"/>
        </w:rPr>
        <w:t xml:space="preserve"> </w:t>
      </w:r>
      <w:r w:rsidRPr="00B250D4">
        <w:rPr>
          <w:rStyle w:val="normaltextrun"/>
          <w:rFonts w:asciiTheme="majorHAnsi" w:hAnsiTheme="majorHAnsi" w:cstheme="majorBidi"/>
          <w:lang w:val="it-IT" w:eastAsia="it-IT"/>
        </w:rPr>
        <w:t>interfaccia Web</w:t>
      </w:r>
      <w:r>
        <w:rPr>
          <w:rStyle w:val="normaltextrun"/>
          <w:rFonts w:asciiTheme="majorHAnsi" w:hAnsiTheme="majorHAnsi" w:cstheme="majorBidi"/>
          <w:lang w:val="it-IT" w:eastAsia="it-IT"/>
        </w:rPr>
        <w:t>,</w:t>
      </w:r>
      <w:r w:rsidRPr="00B250D4">
        <w:rPr>
          <w:rStyle w:val="normaltextrun"/>
          <w:rFonts w:asciiTheme="majorHAnsi" w:hAnsiTheme="majorHAnsi" w:cstheme="majorBidi"/>
          <w:lang w:val="it-IT" w:eastAsia="it-IT"/>
        </w:rPr>
        <w:t xml:space="preserve"> fornisce funzionalità </w:t>
      </w:r>
      <w:r>
        <w:rPr>
          <w:rStyle w:val="normaltextrun"/>
          <w:rFonts w:asciiTheme="majorHAnsi" w:hAnsiTheme="majorHAnsi" w:cstheme="majorBidi"/>
          <w:lang w:val="it-IT" w:eastAsia="it-IT"/>
        </w:rPr>
        <w:t>come</w:t>
      </w:r>
      <w:r w:rsidRPr="00B250D4">
        <w:rPr>
          <w:rStyle w:val="normaltextrun"/>
          <w:rFonts w:asciiTheme="majorHAnsi" w:hAnsiTheme="majorHAnsi" w:cstheme="majorBidi"/>
          <w:lang w:val="it-IT" w:eastAsia="it-IT"/>
        </w:rPr>
        <w:t xml:space="preserve">: </w:t>
      </w:r>
    </w:p>
    <w:p w14:paraId="6D84E349" w14:textId="77777777" w:rsidR="00E46378" w:rsidRPr="005725AF" w:rsidRDefault="00E46378" w:rsidP="00E46378">
      <w:pPr>
        <w:pStyle w:val="Paragrafoelenco"/>
        <w:numPr>
          <w:ilvl w:val="0"/>
          <w:numId w:val="21"/>
        </w:numPr>
        <w:spacing w:before="100" w:beforeAutospacing="1" w:after="100" w:afterAutospacing="1"/>
        <w:jc w:val="left"/>
        <w:rPr>
          <w:rStyle w:val="normaltextrun"/>
          <w:rFonts w:asciiTheme="majorHAnsi" w:hAnsiTheme="majorHAnsi" w:cstheme="majorBidi"/>
          <w:lang w:val="it-IT" w:eastAsia="it-IT"/>
        </w:rPr>
      </w:pPr>
      <w:r w:rsidRPr="005725AF">
        <w:rPr>
          <w:rStyle w:val="normaltextrun"/>
          <w:rFonts w:asciiTheme="majorHAnsi" w:hAnsiTheme="majorHAnsi" w:cstheme="majorBidi"/>
          <w:lang w:val="it-IT" w:eastAsia="it-IT"/>
        </w:rPr>
        <w:t xml:space="preserve">Gestione di più applicazioni </w:t>
      </w:r>
      <w:proofErr w:type="spellStart"/>
      <w:r w:rsidRPr="005725AF">
        <w:rPr>
          <w:rStyle w:val="normaltextrun"/>
          <w:rFonts w:asciiTheme="majorHAnsi" w:hAnsiTheme="majorHAnsi" w:cstheme="majorBidi"/>
          <w:lang w:val="it-IT" w:eastAsia="it-IT"/>
        </w:rPr>
        <w:t>NodeJS</w:t>
      </w:r>
      <w:proofErr w:type="spellEnd"/>
      <w:r w:rsidRPr="005725AF">
        <w:rPr>
          <w:rStyle w:val="normaltextrun"/>
          <w:rFonts w:asciiTheme="majorHAnsi" w:hAnsiTheme="majorHAnsi" w:cstheme="majorBidi"/>
          <w:lang w:val="it-IT" w:eastAsia="it-IT"/>
        </w:rPr>
        <w:t xml:space="preserve"> su un singolo server </w:t>
      </w:r>
    </w:p>
    <w:p w14:paraId="1E10591D" w14:textId="77777777" w:rsidR="00E46378" w:rsidRPr="005725AF" w:rsidRDefault="00E46378" w:rsidP="00E46378">
      <w:pPr>
        <w:pStyle w:val="Paragrafoelenco"/>
        <w:numPr>
          <w:ilvl w:val="0"/>
          <w:numId w:val="21"/>
        </w:numPr>
        <w:spacing w:before="100" w:beforeAutospacing="1" w:after="100" w:afterAutospacing="1"/>
        <w:jc w:val="left"/>
        <w:rPr>
          <w:rStyle w:val="normaltextrun"/>
          <w:rFonts w:asciiTheme="majorHAnsi" w:hAnsiTheme="majorHAnsi" w:cstheme="majorBidi"/>
          <w:lang w:val="it-IT" w:eastAsia="it-IT"/>
        </w:rPr>
      </w:pPr>
      <w:r w:rsidRPr="005725AF">
        <w:rPr>
          <w:rStyle w:val="normaltextrun"/>
          <w:rFonts w:asciiTheme="majorHAnsi" w:hAnsiTheme="majorHAnsi" w:cstheme="majorBidi"/>
          <w:lang w:val="it-IT" w:eastAsia="it-IT"/>
        </w:rPr>
        <w:t xml:space="preserve">Gestione del registro degli errori e delle applicazioni </w:t>
      </w:r>
    </w:p>
    <w:p w14:paraId="74376F18" w14:textId="77777777" w:rsidR="00E46378" w:rsidRPr="005725AF" w:rsidRDefault="00E46378" w:rsidP="00E46378">
      <w:pPr>
        <w:pStyle w:val="Paragrafoelenco"/>
        <w:numPr>
          <w:ilvl w:val="0"/>
          <w:numId w:val="21"/>
        </w:numPr>
        <w:spacing w:before="100" w:beforeAutospacing="1" w:after="100" w:afterAutospacing="1"/>
        <w:jc w:val="left"/>
        <w:rPr>
          <w:rStyle w:val="normaltextrun"/>
          <w:rFonts w:asciiTheme="majorHAnsi" w:hAnsiTheme="majorHAnsi" w:cstheme="majorBidi"/>
          <w:lang w:val="it-IT" w:eastAsia="it-IT"/>
        </w:rPr>
      </w:pPr>
      <w:r w:rsidRPr="005725AF">
        <w:rPr>
          <w:rStyle w:val="normaltextrun"/>
          <w:rFonts w:asciiTheme="majorHAnsi" w:hAnsiTheme="majorHAnsi" w:cstheme="majorBidi"/>
          <w:lang w:val="it-IT" w:eastAsia="it-IT"/>
        </w:rPr>
        <w:t xml:space="preserve">Integrazione dell'interfaccia Web per il monitoraggio dell'integrità e delle metriche dell'applicazione </w:t>
      </w:r>
    </w:p>
    <w:p w14:paraId="0DADE974" w14:textId="77777777" w:rsidR="00E46378" w:rsidRPr="005725AF" w:rsidRDefault="00E46378" w:rsidP="00E46378">
      <w:pPr>
        <w:pStyle w:val="Paragrafoelenco"/>
        <w:numPr>
          <w:ilvl w:val="0"/>
          <w:numId w:val="21"/>
        </w:numPr>
        <w:spacing w:before="100" w:beforeAutospacing="1" w:after="100" w:afterAutospacing="1"/>
        <w:jc w:val="left"/>
        <w:rPr>
          <w:rStyle w:val="normaltextrun"/>
          <w:rFonts w:asciiTheme="majorHAnsi" w:hAnsiTheme="majorHAnsi" w:cstheme="majorBidi"/>
          <w:lang w:val="it-IT" w:eastAsia="it-IT"/>
        </w:rPr>
      </w:pPr>
      <w:r w:rsidRPr="005725AF">
        <w:rPr>
          <w:rStyle w:val="normaltextrun"/>
          <w:rFonts w:asciiTheme="majorHAnsi" w:hAnsiTheme="majorHAnsi" w:cstheme="majorBidi"/>
          <w:lang w:val="it-IT" w:eastAsia="it-IT"/>
        </w:rPr>
        <w:t xml:space="preserve">Clustering automatico per applicazioni </w:t>
      </w:r>
      <w:proofErr w:type="spellStart"/>
      <w:r w:rsidRPr="005725AF">
        <w:rPr>
          <w:rStyle w:val="normaltextrun"/>
          <w:rFonts w:asciiTheme="majorHAnsi" w:hAnsiTheme="majorHAnsi" w:cstheme="majorBidi"/>
          <w:lang w:val="it-IT" w:eastAsia="it-IT"/>
        </w:rPr>
        <w:t>NodeJS</w:t>
      </w:r>
      <w:proofErr w:type="spellEnd"/>
      <w:r w:rsidRPr="005725AF">
        <w:rPr>
          <w:rStyle w:val="normaltextrun"/>
          <w:rFonts w:asciiTheme="majorHAnsi" w:hAnsiTheme="majorHAnsi" w:cstheme="majorBidi"/>
          <w:lang w:val="it-IT" w:eastAsia="it-IT"/>
        </w:rPr>
        <w:t xml:space="preserve"> </w:t>
      </w:r>
    </w:p>
    <w:p w14:paraId="63E1B2D2" w14:textId="77777777" w:rsidR="00E46378" w:rsidRPr="005725AF" w:rsidRDefault="00E46378" w:rsidP="00E46378">
      <w:pPr>
        <w:pStyle w:val="Paragrafoelenco"/>
        <w:numPr>
          <w:ilvl w:val="0"/>
          <w:numId w:val="21"/>
        </w:numPr>
        <w:spacing w:before="100" w:beforeAutospacing="1" w:after="100" w:afterAutospacing="1"/>
        <w:jc w:val="left"/>
        <w:rPr>
          <w:rStyle w:val="normaltextrun"/>
          <w:rFonts w:asciiTheme="majorHAnsi" w:hAnsiTheme="majorHAnsi" w:cstheme="majorBidi"/>
          <w:lang w:val="it-IT" w:eastAsia="it-IT"/>
        </w:rPr>
      </w:pPr>
      <w:r w:rsidRPr="005725AF">
        <w:rPr>
          <w:rStyle w:val="normaltextrun"/>
          <w:rFonts w:asciiTheme="majorHAnsi" w:hAnsiTheme="majorHAnsi" w:cstheme="majorBidi"/>
          <w:lang w:val="it-IT" w:eastAsia="it-IT"/>
        </w:rPr>
        <w:t xml:space="preserve">Ricarica a caldo dell'applicazione </w:t>
      </w:r>
    </w:p>
    <w:p w14:paraId="64961E85" w14:textId="77777777" w:rsidR="00E46378" w:rsidRPr="005725AF" w:rsidRDefault="00E46378" w:rsidP="00E46378">
      <w:pPr>
        <w:pStyle w:val="Paragrafoelenco"/>
        <w:numPr>
          <w:ilvl w:val="0"/>
          <w:numId w:val="21"/>
        </w:numPr>
        <w:spacing w:before="100" w:beforeAutospacing="1" w:after="100" w:afterAutospacing="1"/>
        <w:jc w:val="left"/>
        <w:rPr>
          <w:rStyle w:val="normaltextrun"/>
          <w:rFonts w:asciiTheme="majorHAnsi" w:hAnsiTheme="majorHAnsi" w:cstheme="majorBidi"/>
          <w:lang w:val="it-IT" w:eastAsia="it-IT"/>
        </w:rPr>
      </w:pPr>
      <w:r w:rsidRPr="005725AF">
        <w:rPr>
          <w:rStyle w:val="normaltextrun"/>
          <w:rFonts w:asciiTheme="majorHAnsi" w:hAnsiTheme="majorHAnsi" w:cstheme="majorBidi"/>
          <w:lang w:val="it-IT" w:eastAsia="it-IT"/>
        </w:rPr>
        <w:t xml:space="preserve">Supporto per script di avvio </w:t>
      </w:r>
    </w:p>
    <w:p w14:paraId="6E1DB44C" w14:textId="77777777" w:rsidR="00E46378" w:rsidRPr="005725AF" w:rsidRDefault="00E46378" w:rsidP="00E46378">
      <w:pPr>
        <w:pStyle w:val="Paragrafoelenco"/>
        <w:numPr>
          <w:ilvl w:val="0"/>
          <w:numId w:val="21"/>
        </w:numPr>
        <w:spacing w:before="100" w:beforeAutospacing="1" w:after="100" w:afterAutospacing="1"/>
        <w:jc w:val="left"/>
        <w:rPr>
          <w:rStyle w:val="normaltextrun"/>
          <w:rFonts w:asciiTheme="majorHAnsi" w:hAnsiTheme="majorHAnsi" w:cstheme="majorBidi"/>
          <w:lang w:val="it-IT" w:eastAsia="it-IT"/>
        </w:rPr>
      </w:pPr>
      <w:r w:rsidRPr="005725AF">
        <w:rPr>
          <w:rStyle w:val="normaltextrun"/>
          <w:rFonts w:asciiTheme="majorHAnsi" w:hAnsiTheme="majorHAnsi" w:cstheme="majorBidi"/>
          <w:lang w:val="it-IT" w:eastAsia="it-IT"/>
        </w:rPr>
        <w:t xml:space="preserve">Registra lo streaming su un'interfaccia web </w:t>
      </w:r>
    </w:p>
    <w:p w14:paraId="514803EB" w14:textId="77777777" w:rsidR="00497A8A" w:rsidRDefault="00E46378"/>
    <w:sectPr w:rsidR="00497A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Light">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Light">
    <w:altName w:val="Segoe UI"/>
    <w:charset w:val="00"/>
    <w:family w:val="swiss"/>
    <w:pitch w:val="variable"/>
    <w:sig w:usb0="E00002EF" w:usb1="4000205B" w:usb2="00000028" w:usb3="00000000" w:csb0="0000019F" w:csb1="00000000"/>
  </w:font>
  <w:font w:name="Questria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B560D"/>
    <w:multiLevelType w:val="multilevel"/>
    <w:tmpl w:val="EECEEEEA"/>
    <w:lvl w:ilvl="0">
      <w:start w:val="1"/>
      <w:numFmt w:val="bullet"/>
      <w:lvlText w:val=""/>
      <w:lvlJc w:val="left"/>
      <w:pPr>
        <w:tabs>
          <w:tab w:val="num" w:pos="720"/>
        </w:tabs>
        <w:ind w:left="720" w:hanging="360"/>
      </w:pPr>
      <w:rPr>
        <w:rFonts w:ascii="Yu Mincho Light" w:hAnsi="Yu Mincho Light" w:hint="default"/>
        <w:sz w:val="20"/>
      </w:rPr>
    </w:lvl>
    <w:lvl w:ilvl="1" w:tentative="1">
      <w:start w:val="1"/>
      <w:numFmt w:val="bullet"/>
      <w:lvlText w:val=""/>
      <w:lvlJc w:val="left"/>
      <w:pPr>
        <w:tabs>
          <w:tab w:val="num" w:pos="1440"/>
        </w:tabs>
        <w:ind w:left="1440" w:hanging="360"/>
      </w:pPr>
      <w:rPr>
        <w:rFonts w:ascii="Yu Mincho Light" w:hAnsi="Yu Mincho Light" w:hint="default"/>
        <w:sz w:val="20"/>
      </w:rPr>
    </w:lvl>
    <w:lvl w:ilvl="2" w:tentative="1">
      <w:start w:val="1"/>
      <w:numFmt w:val="bullet"/>
      <w:lvlText w:val=""/>
      <w:lvlJc w:val="left"/>
      <w:pPr>
        <w:tabs>
          <w:tab w:val="num" w:pos="2160"/>
        </w:tabs>
        <w:ind w:left="2160" w:hanging="360"/>
      </w:pPr>
      <w:rPr>
        <w:rFonts w:ascii="Yu Mincho Light" w:hAnsi="Yu Mincho Light" w:hint="default"/>
        <w:sz w:val="20"/>
      </w:rPr>
    </w:lvl>
    <w:lvl w:ilvl="3" w:tentative="1">
      <w:start w:val="1"/>
      <w:numFmt w:val="bullet"/>
      <w:lvlText w:val=""/>
      <w:lvlJc w:val="left"/>
      <w:pPr>
        <w:tabs>
          <w:tab w:val="num" w:pos="2880"/>
        </w:tabs>
        <w:ind w:left="2880" w:hanging="360"/>
      </w:pPr>
      <w:rPr>
        <w:rFonts w:ascii="Yu Mincho Light" w:hAnsi="Yu Mincho Light" w:hint="default"/>
        <w:sz w:val="20"/>
      </w:rPr>
    </w:lvl>
    <w:lvl w:ilvl="4" w:tentative="1">
      <w:start w:val="1"/>
      <w:numFmt w:val="bullet"/>
      <w:lvlText w:val=""/>
      <w:lvlJc w:val="left"/>
      <w:pPr>
        <w:tabs>
          <w:tab w:val="num" w:pos="3600"/>
        </w:tabs>
        <w:ind w:left="3600" w:hanging="360"/>
      </w:pPr>
      <w:rPr>
        <w:rFonts w:ascii="Yu Mincho Light" w:hAnsi="Yu Mincho Light" w:hint="default"/>
        <w:sz w:val="20"/>
      </w:rPr>
    </w:lvl>
    <w:lvl w:ilvl="5" w:tentative="1">
      <w:start w:val="1"/>
      <w:numFmt w:val="bullet"/>
      <w:lvlText w:val=""/>
      <w:lvlJc w:val="left"/>
      <w:pPr>
        <w:tabs>
          <w:tab w:val="num" w:pos="4320"/>
        </w:tabs>
        <w:ind w:left="4320" w:hanging="360"/>
      </w:pPr>
      <w:rPr>
        <w:rFonts w:ascii="Yu Mincho Light" w:hAnsi="Yu Mincho Light" w:hint="default"/>
        <w:sz w:val="20"/>
      </w:rPr>
    </w:lvl>
    <w:lvl w:ilvl="6" w:tentative="1">
      <w:start w:val="1"/>
      <w:numFmt w:val="bullet"/>
      <w:lvlText w:val=""/>
      <w:lvlJc w:val="left"/>
      <w:pPr>
        <w:tabs>
          <w:tab w:val="num" w:pos="5040"/>
        </w:tabs>
        <w:ind w:left="5040" w:hanging="360"/>
      </w:pPr>
      <w:rPr>
        <w:rFonts w:ascii="Yu Mincho Light" w:hAnsi="Yu Mincho Light" w:hint="default"/>
        <w:sz w:val="20"/>
      </w:rPr>
    </w:lvl>
    <w:lvl w:ilvl="7" w:tentative="1">
      <w:start w:val="1"/>
      <w:numFmt w:val="bullet"/>
      <w:lvlText w:val=""/>
      <w:lvlJc w:val="left"/>
      <w:pPr>
        <w:tabs>
          <w:tab w:val="num" w:pos="5760"/>
        </w:tabs>
        <w:ind w:left="5760" w:hanging="360"/>
      </w:pPr>
      <w:rPr>
        <w:rFonts w:ascii="Yu Mincho Light" w:hAnsi="Yu Mincho Light" w:hint="default"/>
        <w:sz w:val="20"/>
      </w:rPr>
    </w:lvl>
    <w:lvl w:ilvl="8" w:tentative="1">
      <w:start w:val="1"/>
      <w:numFmt w:val="bullet"/>
      <w:lvlText w:val=""/>
      <w:lvlJc w:val="left"/>
      <w:pPr>
        <w:tabs>
          <w:tab w:val="num" w:pos="6480"/>
        </w:tabs>
        <w:ind w:left="6480" w:hanging="360"/>
      </w:pPr>
      <w:rPr>
        <w:rFonts w:ascii="Yu Mincho Light" w:hAnsi="Yu Mincho Light" w:hint="default"/>
        <w:sz w:val="20"/>
      </w:rPr>
    </w:lvl>
  </w:abstractNum>
  <w:abstractNum w:abstractNumId="1" w15:restartNumberingAfterBreak="0">
    <w:nsid w:val="030467E2"/>
    <w:multiLevelType w:val="hybridMultilevel"/>
    <w:tmpl w:val="264825EE"/>
    <w:lvl w:ilvl="0" w:tplc="04100001">
      <w:start w:val="1"/>
      <w:numFmt w:val="bullet"/>
      <w:lvlText w:val=""/>
      <w:lvlJc w:val="left"/>
      <w:pPr>
        <w:ind w:left="720" w:hanging="360"/>
      </w:pPr>
      <w:rPr>
        <w:rFonts w:ascii="Yu Mincho Light" w:hAnsi="Yu Mincho Light" w:hint="default"/>
      </w:rPr>
    </w:lvl>
    <w:lvl w:ilvl="1" w:tplc="04100003" w:tentative="1">
      <w:start w:val="1"/>
      <w:numFmt w:val="bullet"/>
      <w:lvlText w:val="o"/>
      <w:lvlJc w:val="left"/>
      <w:pPr>
        <w:ind w:left="1440" w:hanging="360"/>
      </w:pPr>
      <w:rPr>
        <w:rFonts w:ascii="Segoe UI" w:hAnsi="Segoe UI" w:cs="Segoe UI" w:hint="default"/>
      </w:rPr>
    </w:lvl>
    <w:lvl w:ilvl="2" w:tplc="04100005" w:tentative="1">
      <w:start w:val="1"/>
      <w:numFmt w:val="bullet"/>
      <w:lvlText w:val=""/>
      <w:lvlJc w:val="left"/>
      <w:pPr>
        <w:ind w:left="2160" w:hanging="360"/>
      </w:pPr>
      <w:rPr>
        <w:rFonts w:ascii="Yu Mincho" w:hAnsi="Yu Mincho" w:hint="default"/>
      </w:rPr>
    </w:lvl>
    <w:lvl w:ilvl="3" w:tplc="04100001" w:tentative="1">
      <w:start w:val="1"/>
      <w:numFmt w:val="bullet"/>
      <w:lvlText w:val=""/>
      <w:lvlJc w:val="left"/>
      <w:pPr>
        <w:ind w:left="2880" w:hanging="360"/>
      </w:pPr>
      <w:rPr>
        <w:rFonts w:ascii="Yu Mincho Light" w:hAnsi="Yu Mincho Light" w:hint="default"/>
      </w:rPr>
    </w:lvl>
    <w:lvl w:ilvl="4" w:tplc="04100003" w:tentative="1">
      <w:start w:val="1"/>
      <w:numFmt w:val="bullet"/>
      <w:lvlText w:val="o"/>
      <w:lvlJc w:val="left"/>
      <w:pPr>
        <w:ind w:left="3600" w:hanging="360"/>
      </w:pPr>
      <w:rPr>
        <w:rFonts w:ascii="Segoe UI" w:hAnsi="Segoe UI" w:cs="Segoe UI" w:hint="default"/>
      </w:rPr>
    </w:lvl>
    <w:lvl w:ilvl="5" w:tplc="04100005" w:tentative="1">
      <w:start w:val="1"/>
      <w:numFmt w:val="bullet"/>
      <w:lvlText w:val=""/>
      <w:lvlJc w:val="left"/>
      <w:pPr>
        <w:ind w:left="4320" w:hanging="360"/>
      </w:pPr>
      <w:rPr>
        <w:rFonts w:ascii="Yu Mincho" w:hAnsi="Yu Mincho" w:hint="default"/>
      </w:rPr>
    </w:lvl>
    <w:lvl w:ilvl="6" w:tplc="04100001" w:tentative="1">
      <w:start w:val="1"/>
      <w:numFmt w:val="bullet"/>
      <w:lvlText w:val=""/>
      <w:lvlJc w:val="left"/>
      <w:pPr>
        <w:ind w:left="5040" w:hanging="360"/>
      </w:pPr>
      <w:rPr>
        <w:rFonts w:ascii="Yu Mincho Light" w:hAnsi="Yu Mincho Light" w:hint="default"/>
      </w:rPr>
    </w:lvl>
    <w:lvl w:ilvl="7" w:tplc="04100003" w:tentative="1">
      <w:start w:val="1"/>
      <w:numFmt w:val="bullet"/>
      <w:lvlText w:val="o"/>
      <w:lvlJc w:val="left"/>
      <w:pPr>
        <w:ind w:left="5760" w:hanging="360"/>
      </w:pPr>
      <w:rPr>
        <w:rFonts w:ascii="Segoe UI" w:hAnsi="Segoe UI" w:cs="Segoe UI" w:hint="default"/>
      </w:rPr>
    </w:lvl>
    <w:lvl w:ilvl="8" w:tplc="04100005" w:tentative="1">
      <w:start w:val="1"/>
      <w:numFmt w:val="bullet"/>
      <w:lvlText w:val=""/>
      <w:lvlJc w:val="left"/>
      <w:pPr>
        <w:ind w:left="6480" w:hanging="360"/>
      </w:pPr>
      <w:rPr>
        <w:rFonts w:ascii="Yu Mincho" w:hAnsi="Yu Mincho" w:hint="default"/>
      </w:rPr>
    </w:lvl>
  </w:abstractNum>
  <w:abstractNum w:abstractNumId="2" w15:restartNumberingAfterBreak="0">
    <w:nsid w:val="0D2911FB"/>
    <w:multiLevelType w:val="hybridMultilevel"/>
    <w:tmpl w:val="A6D6E15E"/>
    <w:lvl w:ilvl="0" w:tplc="04100001">
      <w:start w:val="1"/>
      <w:numFmt w:val="bullet"/>
      <w:lvlText w:val=""/>
      <w:lvlJc w:val="left"/>
      <w:pPr>
        <w:ind w:left="720" w:hanging="360"/>
      </w:pPr>
      <w:rPr>
        <w:rFonts w:ascii="Yu Mincho Light" w:hAnsi="Yu Mincho Light" w:hint="default"/>
      </w:rPr>
    </w:lvl>
    <w:lvl w:ilvl="1" w:tplc="04100003">
      <w:start w:val="1"/>
      <w:numFmt w:val="bullet"/>
      <w:lvlText w:val="o"/>
      <w:lvlJc w:val="left"/>
      <w:pPr>
        <w:ind w:left="1440" w:hanging="360"/>
      </w:pPr>
      <w:rPr>
        <w:rFonts w:ascii="Segoe UI" w:hAnsi="Segoe UI" w:cs="Segoe UI" w:hint="default"/>
      </w:rPr>
    </w:lvl>
    <w:lvl w:ilvl="2" w:tplc="04100005" w:tentative="1">
      <w:start w:val="1"/>
      <w:numFmt w:val="bullet"/>
      <w:lvlText w:val=""/>
      <w:lvlJc w:val="left"/>
      <w:pPr>
        <w:ind w:left="2160" w:hanging="360"/>
      </w:pPr>
      <w:rPr>
        <w:rFonts w:ascii="Yu Mincho" w:hAnsi="Yu Mincho" w:hint="default"/>
      </w:rPr>
    </w:lvl>
    <w:lvl w:ilvl="3" w:tplc="04100001" w:tentative="1">
      <w:start w:val="1"/>
      <w:numFmt w:val="bullet"/>
      <w:lvlText w:val=""/>
      <w:lvlJc w:val="left"/>
      <w:pPr>
        <w:ind w:left="2880" w:hanging="360"/>
      </w:pPr>
      <w:rPr>
        <w:rFonts w:ascii="Yu Mincho Light" w:hAnsi="Yu Mincho Light" w:hint="default"/>
      </w:rPr>
    </w:lvl>
    <w:lvl w:ilvl="4" w:tplc="04100003" w:tentative="1">
      <w:start w:val="1"/>
      <w:numFmt w:val="bullet"/>
      <w:lvlText w:val="o"/>
      <w:lvlJc w:val="left"/>
      <w:pPr>
        <w:ind w:left="3600" w:hanging="360"/>
      </w:pPr>
      <w:rPr>
        <w:rFonts w:ascii="Segoe UI" w:hAnsi="Segoe UI" w:cs="Segoe UI" w:hint="default"/>
      </w:rPr>
    </w:lvl>
    <w:lvl w:ilvl="5" w:tplc="04100005" w:tentative="1">
      <w:start w:val="1"/>
      <w:numFmt w:val="bullet"/>
      <w:lvlText w:val=""/>
      <w:lvlJc w:val="left"/>
      <w:pPr>
        <w:ind w:left="4320" w:hanging="360"/>
      </w:pPr>
      <w:rPr>
        <w:rFonts w:ascii="Yu Mincho" w:hAnsi="Yu Mincho" w:hint="default"/>
      </w:rPr>
    </w:lvl>
    <w:lvl w:ilvl="6" w:tplc="04100001" w:tentative="1">
      <w:start w:val="1"/>
      <w:numFmt w:val="bullet"/>
      <w:lvlText w:val=""/>
      <w:lvlJc w:val="left"/>
      <w:pPr>
        <w:ind w:left="5040" w:hanging="360"/>
      </w:pPr>
      <w:rPr>
        <w:rFonts w:ascii="Yu Mincho Light" w:hAnsi="Yu Mincho Light" w:hint="default"/>
      </w:rPr>
    </w:lvl>
    <w:lvl w:ilvl="7" w:tplc="04100003" w:tentative="1">
      <w:start w:val="1"/>
      <w:numFmt w:val="bullet"/>
      <w:lvlText w:val="o"/>
      <w:lvlJc w:val="left"/>
      <w:pPr>
        <w:ind w:left="5760" w:hanging="360"/>
      </w:pPr>
      <w:rPr>
        <w:rFonts w:ascii="Segoe UI" w:hAnsi="Segoe UI" w:cs="Segoe UI" w:hint="default"/>
      </w:rPr>
    </w:lvl>
    <w:lvl w:ilvl="8" w:tplc="04100005" w:tentative="1">
      <w:start w:val="1"/>
      <w:numFmt w:val="bullet"/>
      <w:lvlText w:val=""/>
      <w:lvlJc w:val="left"/>
      <w:pPr>
        <w:ind w:left="6480" w:hanging="360"/>
      </w:pPr>
      <w:rPr>
        <w:rFonts w:ascii="Yu Mincho" w:hAnsi="Yu Mincho" w:hint="default"/>
      </w:rPr>
    </w:lvl>
  </w:abstractNum>
  <w:abstractNum w:abstractNumId="3" w15:restartNumberingAfterBreak="0">
    <w:nsid w:val="11AC1CDE"/>
    <w:multiLevelType w:val="multilevel"/>
    <w:tmpl w:val="718220D4"/>
    <w:lvl w:ilvl="0">
      <w:start w:val="1"/>
      <w:numFmt w:val="bullet"/>
      <w:lvlText w:val=""/>
      <w:lvlJc w:val="left"/>
      <w:pPr>
        <w:tabs>
          <w:tab w:val="num" w:pos="720"/>
        </w:tabs>
        <w:ind w:left="720" w:hanging="360"/>
      </w:pPr>
      <w:rPr>
        <w:rFonts w:ascii="Yu Mincho Light" w:hAnsi="Yu Mincho Light" w:hint="default"/>
        <w:sz w:val="20"/>
      </w:rPr>
    </w:lvl>
    <w:lvl w:ilvl="1" w:tentative="1">
      <w:start w:val="1"/>
      <w:numFmt w:val="bullet"/>
      <w:lvlText w:val=""/>
      <w:lvlJc w:val="left"/>
      <w:pPr>
        <w:tabs>
          <w:tab w:val="num" w:pos="1440"/>
        </w:tabs>
        <w:ind w:left="1440" w:hanging="360"/>
      </w:pPr>
      <w:rPr>
        <w:rFonts w:ascii="Yu Mincho Light" w:hAnsi="Yu Mincho Light" w:hint="default"/>
        <w:sz w:val="20"/>
      </w:rPr>
    </w:lvl>
    <w:lvl w:ilvl="2" w:tentative="1">
      <w:start w:val="1"/>
      <w:numFmt w:val="bullet"/>
      <w:lvlText w:val=""/>
      <w:lvlJc w:val="left"/>
      <w:pPr>
        <w:tabs>
          <w:tab w:val="num" w:pos="2160"/>
        </w:tabs>
        <w:ind w:left="2160" w:hanging="360"/>
      </w:pPr>
      <w:rPr>
        <w:rFonts w:ascii="Yu Mincho Light" w:hAnsi="Yu Mincho Light" w:hint="default"/>
        <w:sz w:val="20"/>
      </w:rPr>
    </w:lvl>
    <w:lvl w:ilvl="3" w:tentative="1">
      <w:start w:val="1"/>
      <w:numFmt w:val="bullet"/>
      <w:lvlText w:val=""/>
      <w:lvlJc w:val="left"/>
      <w:pPr>
        <w:tabs>
          <w:tab w:val="num" w:pos="2880"/>
        </w:tabs>
        <w:ind w:left="2880" w:hanging="360"/>
      </w:pPr>
      <w:rPr>
        <w:rFonts w:ascii="Yu Mincho Light" w:hAnsi="Yu Mincho Light" w:hint="default"/>
        <w:sz w:val="20"/>
      </w:rPr>
    </w:lvl>
    <w:lvl w:ilvl="4" w:tentative="1">
      <w:start w:val="1"/>
      <w:numFmt w:val="bullet"/>
      <w:lvlText w:val=""/>
      <w:lvlJc w:val="left"/>
      <w:pPr>
        <w:tabs>
          <w:tab w:val="num" w:pos="3600"/>
        </w:tabs>
        <w:ind w:left="3600" w:hanging="360"/>
      </w:pPr>
      <w:rPr>
        <w:rFonts w:ascii="Yu Mincho Light" w:hAnsi="Yu Mincho Light" w:hint="default"/>
        <w:sz w:val="20"/>
      </w:rPr>
    </w:lvl>
    <w:lvl w:ilvl="5" w:tentative="1">
      <w:start w:val="1"/>
      <w:numFmt w:val="bullet"/>
      <w:lvlText w:val=""/>
      <w:lvlJc w:val="left"/>
      <w:pPr>
        <w:tabs>
          <w:tab w:val="num" w:pos="4320"/>
        </w:tabs>
        <w:ind w:left="4320" w:hanging="360"/>
      </w:pPr>
      <w:rPr>
        <w:rFonts w:ascii="Yu Mincho Light" w:hAnsi="Yu Mincho Light" w:hint="default"/>
        <w:sz w:val="20"/>
      </w:rPr>
    </w:lvl>
    <w:lvl w:ilvl="6" w:tentative="1">
      <w:start w:val="1"/>
      <w:numFmt w:val="bullet"/>
      <w:lvlText w:val=""/>
      <w:lvlJc w:val="left"/>
      <w:pPr>
        <w:tabs>
          <w:tab w:val="num" w:pos="5040"/>
        </w:tabs>
        <w:ind w:left="5040" w:hanging="360"/>
      </w:pPr>
      <w:rPr>
        <w:rFonts w:ascii="Yu Mincho Light" w:hAnsi="Yu Mincho Light" w:hint="default"/>
        <w:sz w:val="20"/>
      </w:rPr>
    </w:lvl>
    <w:lvl w:ilvl="7" w:tentative="1">
      <w:start w:val="1"/>
      <w:numFmt w:val="bullet"/>
      <w:lvlText w:val=""/>
      <w:lvlJc w:val="left"/>
      <w:pPr>
        <w:tabs>
          <w:tab w:val="num" w:pos="5760"/>
        </w:tabs>
        <w:ind w:left="5760" w:hanging="360"/>
      </w:pPr>
      <w:rPr>
        <w:rFonts w:ascii="Yu Mincho Light" w:hAnsi="Yu Mincho Light" w:hint="default"/>
        <w:sz w:val="20"/>
      </w:rPr>
    </w:lvl>
    <w:lvl w:ilvl="8" w:tentative="1">
      <w:start w:val="1"/>
      <w:numFmt w:val="bullet"/>
      <w:lvlText w:val=""/>
      <w:lvlJc w:val="left"/>
      <w:pPr>
        <w:tabs>
          <w:tab w:val="num" w:pos="6480"/>
        </w:tabs>
        <w:ind w:left="6480" w:hanging="360"/>
      </w:pPr>
      <w:rPr>
        <w:rFonts w:ascii="Yu Mincho Light" w:hAnsi="Yu Mincho Light" w:hint="default"/>
        <w:sz w:val="20"/>
      </w:rPr>
    </w:lvl>
  </w:abstractNum>
  <w:abstractNum w:abstractNumId="4" w15:restartNumberingAfterBreak="0">
    <w:nsid w:val="1453772E"/>
    <w:multiLevelType w:val="hybridMultilevel"/>
    <w:tmpl w:val="FFFFFFFF"/>
    <w:lvl w:ilvl="0" w:tplc="DE0CEF74">
      <w:start w:val="1"/>
      <w:numFmt w:val="bullet"/>
      <w:lvlText w:val=""/>
      <w:lvlJc w:val="left"/>
      <w:pPr>
        <w:ind w:left="720" w:hanging="360"/>
      </w:pPr>
      <w:rPr>
        <w:rFonts w:ascii="Yu Mincho Light" w:hAnsi="Yu Mincho Light" w:hint="default"/>
      </w:rPr>
    </w:lvl>
    <w:lvl w:ilvl="1" w:tplc="BBCAEB7E">
      <w:start w:val="1"/>
      <w:numFmt w:val="bullet"/>
      <w:lvlText w:val="o"/>
      <w:lvlJc w:val="left"/>
      <w:pPr>
        <w:ind w:left="1440" w:hanging="360"/>
      </w:pPr>
      <w:rPr>
        <w:rFonts w:ascii="Segoe UI" w:hAnsi="Segoe UI" w:hint="default"/>
      </w:rPr>
    </w:lvl>
    <w:lvl w:ilvl="2" w:tplc="D2E06C32">
      <w:start w:val="1"/>
      <w:numFmt w:val="bullet"/>
      <w:lvlText w:val=""/>
      <w:lvlJc w:val="left"/>
      <w:pPr>
        <w:ind w:left="2160" w:hanging="360"/>
      </w:pPr>
      <w:rPr>
        <w:rFonts w:ascii="Yu Mincho" w:hAnsi="Yu Mincho" w:hint="default"/>
      </w:rPr>
    </w:lvl>
    <w:lvl w:ilvl="3" w:tplc="338838C0">
      <w:start w:val="1"/>
      <w:numFmt w:val="bullet"/>
      <w:lvlText w:val=""/>
      <w:lvlJc w:val="left"/>
      <w:pPr>
        <w:ind w:left="2880" w:hanging="360"/>
      </w:pPr>
      <w:rPr>
        <w:rFonts w:ascii="Yu Mincho Light" w:hAnsi="Yu Mincho Light" w:hint="default"/>
      </w:rPr>
    </w:lvl>
    <w:lvl w:ilvl="4" w:tplc="6D00032E">
      <w:start w:val="1"/>
      <w:numFmt w:val="bullet"/>
      <w:lvlText w:val="o"/>
      <w:lvlJc w:val="left"/>
      <w:pPr>
        <w:ind w:left="3600" w:hanging="360"/>
      </w:pPr>
      <w:rPr>
        <w:rFonts w:ascii="Segoe UI" w:hAnsi="Segoe UI" w:hint="default"/>
      </w:rPr>
    </w:lvl>
    <w:lvl w:ilvl="5" w:tplc="4BB24BA2">
      <w:start w:val="1"/>
      <w:numFmt w:val="bullet"/>
      <w:lvlText w:val=""/>
      <w:lvlJc w:val="left"/>
      <w:pPr>
        <w:ind w:left="4320" w:hanging="360"/>
      </w:pPr>
      <w:rPr>
        <w:rFonts w:ascii="Yu Mincho" w:hAnsi="Yu Mincho" w:hint="default"/>
      </w:rPr>
    </w:lvl>
    <w:lvl w:ilvl="6" w:tplc="0E4E4508">
      <w:start w:val="1"/>
      <w:numFmt w:val="bullet"/>
      <w:lvlText w:val=""/>
      <w:lvlJc w:val="left"/>
      <w:pPr>
        <w:ind w:left="5040" w:hanging="360"/>
      </w:pPr>
      <w:rPr>
        <w:rFonts w:ascii="Yu Mincho Light" w:hAnsi="Yu Mincho Light" w:hint="default"/>
      </w:rPr>
    </w:lvl>
    <w:lvl w:ilvl="7" w:tplc="C2EED442">
      <w:start w:val="1"/>
      <w:numFmt w:val="bullet"/>
      <w:lvlText w:val="o"/>
      <w:lvlJc w:val="left"/>
      <w:pPr>
        <w:ind w:left="5760" w:hanging="360"/>
      </w:pPr>
      <w:rPr>
        <w:rFonts w:ascii="Segoe UI" w:hAnsi="Segoe UI" w:hint="default"/>
      </w:rPr>
    </w:lvl>
    <w:lvl w:ilvl="8" w:tplc="875C68BC">
      <w:start w:val="1"/>
      <w:numFmt w:val="bullet"/>
      <w:lvlText w:val=""/>
      <w:lvlJc w:val="left"/>
      <w:pPr>
        <w:ind w:left="6480" w:hanging="360"/>
      </w:pPr>
      <w:rPr>
        <w:rFonts w:ascii="Yu Mincho" w:hAnsi="Yu Mincho" w:hint="default"/>
      </w:rPr>
    </w:lvl>
  </w:abstractNum>
  <w:abstractNum w:abstractNumId="5" w15:restartNumberingAfterBreak="0">
    <w:nsid w:val="17484D42"/>
    <w:multiLevelType w:val="hybridMultilevel"/>
    <w:tmpl w:val="40B02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A62806"/>
    <w:multiLevelType w:val="hybridMultilevel"/>
    <w:tmpl w:val="4E3237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0B51EB"/>
    <w:multiLevelType w:val="multilevel"/>
    <w:tmpl w:val="C7EAD94E"/>
    <w:lvl w:ilvl="0">
      <w:start w:val="1"/>
      <w:numFmt w:val="bullet"/>
      <w:lvlText w:val=""/>
      <w:lvlJc w:val="left"/>
      <w:pPr>
        <w:tabs>
          <w:tab w:val="num" w:pos="720"/>
        </w:tabs>
        <w:ind w:left="720" w:hanging="360"/>
      </w:pPr>
      <w:rPr>
        <w:rFonts w:ascii="Yu Mincho Light" w:hAnsi="Yu Mincho Light" w:hint="default"/>
        <w:sz w:val="20"/>
      </w:rPr>
    </w:lvl>
    <w:lvl w:ilvl="1" w:tentative="1">
      <w:start w:val="1"/>
      <w:numFmt w:val="bullet"/>
      <w:lvlText w:val=""/>
      <w:lvlJc w:val="left"/>
      <w:pPr>
        <w:tabs>
          <w:tab w:val="num" w:pos="1440"/>
        </w:tabs>
        <w:ind w:left="1440" w:hanging="360"/>
      </w:pPr>
      <w:rPr>
        <w:rFonts w:ascii="Yu Mincho Light" w:hAnsi="Yu Mincho Light" w:hint="default"/>
        <w:sz w:val="20"/>
      </w:rPr>
    </w:lvl>
    <w:lvl w:ilvl="2" w:tentative="1">
      <w:start w:val="1"/>
      <w:numFmt w:val="bullet"/>
      <w:lvlText w:val=""/>
      <w:lvlJc w:val="left"/>
      <w:pPr>
        <w:tabs>
          <w:tab w:val="num" w:pos="2160"/>
        </w:tabs>
        <w:ind w:left="2160" w:hanging="360"/>
      </w:pPr>
      <w:rPr>
        <w:rFonts w:ascii="Yu Mincho Light" w:hAnsi="Yu Mincho Light" w:hint="default"/>
        <w:sz w:val="20"/>
      </w:rPr>
    </w:lvl>
    <w:lvl w:ilvl="3" w:tentative="1">
      <w:start w:val="1"/>
      <w:numFmt w:val="bullet"/>
      <w:lvlText w:val=""/>
      <w:lvlJc w:val="left"/>
      <w:pPr>
        <w:tabs>
          <w:tab w:val="num" w:pos="2880"/>
        </w:tabs>
        <w:ind w:left="2880" w:hanging="360"/>
      </w:pPr>
      <w:rPr>
        <w:rFonts w:ascii="Yu Mincho Light" w:hAnsi="Yu Mincho Light" w:hint="default"/>
        <w:sz w:val="20"/>
      </w:rPr>
    </w:lvl>
    <w:lvl w:ilvl="4" w:tentative="1">
      <w:start w:val="1"/>
      <w:numFmt w:val="bullet"/>
      <w:lvlText w:val=""/>
      <w:lvlJc w:val="left"/>
      <w:pPr>
        <w:tabs>
          <w:tab w:val="num" w:pos="3600"/>
        </w:tabs>
        <w:ind w:left="3600" w:hanging="360"/>
      </w:pPr>
      <w:rPr>
        <w:rFonts w:ascii="Yu Mincho Light" w:hAnsi="Yu Mincho Light" w:hint="default"/>
        <w:sz w:val="20"/>
      </w:rPr>
    </w:lvl>
    <w:lvl w:ilvl="5" w:tentative="1">
      <w:start w:val="1"/>
      <w:numFmt w:val="bullet"/>
      <w:lvlText w:val=""/>
      <w:lvlJc w:val="left"/>
      <w:pPr>
        <w:tabs>
          <w:tab w:val="num" w:pos="4320"/>
        </w:tabs>
        <w:ind w:left="4320" w:hanging="360"/>
      </w:pPr>
      <w:rPr>
        <w:rFonts w:ascii="Yu Mincho Light" w:hAnsi="Yu Mincho Light" w:hint="default"/>
        <w:sz w:val="20"/>
      </w:rPr>
    </w:lvl>
    <w:lvl w:ilvl="6" w:tentative="1">
      <w:start w:val="1"/>
      <w:numFmt w:val="bullet"/>
      <w:lvlText w:val=""/>
      <w:lvlJc w:val="left"/>
      <w:pPr>
        <w:tabs>
          <w:tab w:val="num" w:pos="5040"/>
        </w:tabs>
        <w:ind w:left="5040" w:hanging="360"/>
      </w:pPr>
      <w:rPr>
        <w:rFonts w:ascii="Yu Mincho Light" w:hAnsi="Yu Mincho Light" w:hint="default"/>
        <w:sz w:val="20"/>
      </w:rPr>
    </w:lvl>
    <w:lvl w:ilvl="7" w:tentative="1">
      <w:start w:val="1"/>
      <w:numFmt w:val="bullet"/>
      <w:lvlText w:val=""/>
      <w:lvlJc w:val="left"/>
      <w:pPr>
        <w:tabs>
          <w:tab w:val="num" w:pos="5760"/>
        </w:tabs>
        <w:ind w:left="5760" w:hanging="360"/>
      </w:pPr>
      <w:rPr>
        <w:rFonts w:ascii="Yu Mincho Light" w:hAnsi="Yu Mincho Light" w:hint="default"/>
        <w:sz w:val="20"/>
      </w:rPr>
    </w:lvl>
    <w:lvl w:ilvl="8" w:tentative="1">
      <w:start w:val="1"/>
      <w:numFmt w:val="bullet"/>
      <w:lvlText w:val=""/>
      <w:lvlJc w:val="left"/>
      <w:pPr>
        <w:tabs>
          <w:tab w:val="num" w:pos="6480"/>
        </w:tabs>
        <w:ind w:left="6480" w:hanging="360"/>
      </w:pPr>
      <w:rPr>
        <w:rFonts w:ascii="Yu Mincho Light" w:hAnsi="Yu Mincho Light" w:hint="default"/>
        <w:sz w:val="20"/>
      </w:rPr>
    </w:lvl>
  </w:abstractNum>
  <w:abstractNum w:abstractNumId="8" w15:restartNumberingAfterBreak="0">
    <w:nsid w:val="204654FF"/>
    <w:multiLevelType w:val="multilevel"/>
    <w:tmpl w:val="21FE6442"/>
    <w:lvl w:ilvl="0">
      <w:start w:val="1"/>
      <w:numFmt w:val="bullet"/>
      <w:lvlText w:val=""/>
      <w:lvlJc w:val="left"/>
      <w:pPr>
        <w:tabs>
          <w:tab w:val="num" w:pos="720"/>
        </w:tabs>
        <w:ind w:left="720" w:hanging="360"/>
      </w:pPr>
      <w:rPr>
        <w:rFonts w:ascii="Yu Mincho Light" w:hAnsi="Yu Mincho Light" w:hint="default"/>
        <w:sz w:val="20"/>
      </w:rPr>
    </w:lvl>
    <w:lvl w:ilvl="1" w:tentative="1">
      <w:start w:val="1"/>
      <w:numFmt w:val="bullet"/>
      <w:lvlText w:val=""/>
      <w:lvlJc w:val="left"/>
      <w:pPr>
        <w:tabs>
          <w:tab w:val="num" w:pos="1440"/>
        </w:tabs>
        <w:ind w:left="1440" w:hanging="360"/>
      </w:pPr>
      <w:rPr>
        <w:rFonts w:ascii="Yu Mincho Light" w:hAnsi="Yu Mincho Light" w:hint="default"/>
        <w:sz w:val="20"/>
      </w:rPr>
    </w:lvl>
    <w:lvl w:ilvl="2" w:tentative="1">
      <w:start w:val="1"/>
      <w:numFmt w:val="bullet"/>
      <w:lvlText w:val=""/>
      <w:lvlJc w:val="left"/>
      <w:pPr>
        <w:tabs>
          <w:tab w:val="num" w:pos="2160"/>
        </w:tabs>
        <w:ind w:left="2160" w:hanging="360"/>
      </w:pPr>
      <w:rPr>
        <w:rFonts w:ascii="Yu Mincho Light" w:hAnsi="Yu Mincho Light" w:hint="default"/>
        <w:sz w:val="20"/>
      </w:rPr>
    </w:lvl>
    <w:lvl w:ilvl="3" w:tentative="1">
      <w:start w:val="1"/>
      <w:numFmt w:val="bullet"/>
      <w:lvlText w:val=""/>
      <w:lvlJc w:val="left"/>
      <w:pPr>
        <w:tabs>
          <w:tab w:val="num" w:pos="2880"/>
        </w:tabs>
        <w:ind w:left="2880" w:hanging="360"/>
      </w:pPr>
      <w:rPr>
        <w:rFonts w:ascii="Yu Mincho Light" w:hAnsi="Yu Mincho Light" w:hint="default"/>
        <w:sz w:val="20"/>
      </w:rPr>
    </w:lvl>
    <w:lvl w:ilvl="4" w:tentative="1">
      <w:start w:val="1"/>
      <w:numFmt w:val="bullet"/>
      <w:lvlText w:val=""/>
      <w:lvlJc w:val="left"/>
      <w:pPr>
        <w:tabs>
          <w:tab w:val="num" w:pos="3600"/>
        </w:tabs>
        <w:ind w:left="3600" w:hanging="360"/>
      </w:pPr>
      <w:rPr>
        <w:rFonts w:ascii="Yu Mincho Light" w:hAnsi="Yu Mincho Light" w:hint="default"/>
        <w:sz w:val="20"/>
      </w:rPr>
    </w:lvl>
    <w:lvl w:ilvl="5" w:tentative="1">
      <w:start w:val="1"/>
      <w:numFmt w:val="bullet"/>
      <w:lvlText w:val=""/>
      <w:lvlJc w:val="left"/>
      <w:pPr>
        <w:tabs>
          <w:tab w:val="num" w:pos="4320"/>
        </w:tabs>
        <w:ind w:left="4320" w:hanging="360"/>
      </w:pPr>
      <w:rPr>
        <w:rFonts w:ascii="Yu Mincho Light" w:hAnsi="Yu Mincho Light" w:hint="default"/>
        <w:sz w:val="20"/>
      </w:rPr>
    </w:lvl>
    <w:lvl w:ilvl="6" w:tentative="1">
      <w:start w:val="1"/>
      <w:numFmt w:val="bullet"/>
      <w:lvlText w:val=""/>
      <w:lvlJc w:val="left"/>
      <w:pPr>
        <w:tabs>
          <w:tab w:val="num" w:pos="5040"/>
        </w:tabs>
        <w:ind w:left="5040" w:hanging="360"/>
      </w:pPr>
      <w:rPr>
        <w:rFonts w:ascii="Yu Mincho Light" w:hAnsi="Yu Mincho Light" w:hint="default"/>
        <w:sz w:val="20"/>
      </w:rPr>
    </w:lvl>
    <w:lvl w:ilvl="7" w:tentative="1">
      <w:start w:val="1"/>
      <w:numFmt w:val="bullet"/>
      <w:lvlText w:val=""/>
      <w:lvlJc w:val="left"/>
      <w:pPr>
        <w:tabs>
          <w:tab w:val="num" w:pos="5760"/>
        </w:tabs>
        <w:ind w:left="5760" w:hanging="360"/>
      </w:pPr>
      <w:rPr>
        <w:rFonts w:ascii="Yu Mincho Light" w:hAnsi="Yu Mincho Light" w:hint="default"/>
        <w:sz w:val="20"/>
      </w:rPr>
    </w:lvl>
    <w:lvl w:ilvl="8" w:tentative="1">
      <w:start w:val="1"/>
      <w:numFmt w:val="bullet"/>
      <w:lvlText w:val=""/>
      <w:lvlJc w:val="left"/>
      <w:pPr>
        <w:tabs>
          <w:tab w:val="num" w:pos="6480"/>
        </w:tabs>
        <w:ind w:left="6480" w:hanging="360"/>
      </w:pPr>
      <w:rPr>
        <w:rFonts w:ascii="Yu Mincho Light" w:hAnsi="Yu Mincho Light" w:hint="default"/>
        <w:sz w:val="20"/>
      </w:rPr>
    </w:lvl>
  </w:abstractNum>
  <w:abstractNum w:abstractNumId="9" w15:restartNumberingAfterBreak="0">
    <w:nsid w:val="308B72E5"/>
    <w:multiLevelType w:val="multilevel"/>
    <w:tmpl w:val="72BE84AE"/>
    <w:lvl w:ilvl="0">
      <w:start w:val="1"/>
      <w:numFmt w:val="decimal"/>
      <w:pStyle w:val="Titolo1"/>
      <w:lvlText w:val="%1"/>
      <w:lvlJc w:val="left"/>
      <w:pPr>
        <w:ind w:left="432" w:hanging="432"/>
      </w:pPr>
    </w:lvl>
    <w:lvl w:ilvl="1">
      <w:start w:val="1"/>
      <w:numFmt w:val="decimal"/>
      <w:pStyle w:val="Titolo2"/>
      <w:lvlText w:val="%1.%2"/>
      <w:lvlJc w:val="left"/>
      <w:pPr>
        <w:ind w:left="1710" w:hanging="576"/>
      </w:pPr>
    </w:lvl>
    <w:lvl w:ilvl="2">
      <w:start w:val="1"/>
      <w:numFmt w:val="decimal"/>
      <w:pStyle w:val="Titolo3"/>
      <w:lvlText w:val="%1.%2.%3"/>
      <w:lvlJc w:val="left"/>
      <w:pPr>
        <w:ind w:left="720" w:hanging="720"/>
      </w:pPr>
      <w:rPr>
        <w:b w:val="0"/>
        <w:bCs w:val="0"/>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0" w15:restartNumberingAfterBreak="0">
    <w:nsid w:val="3618646E"/>
    <w:multiLevelType w:val="hybridMultilevel"/>
    <w:tmpl w:val="FFFFFFFF"/>
    <w:lvl w:ilvl="0" w:tplc="2B4EBE2E">
      <w:start w:val="1"/>
      <w:numFmt w:val="bullet"/>
      <w:lvlText w:val=""/>
      <w:lvlJc w:val="left"/>
      <w:pPr>
        <w:ind w:left="720" w:hanging="360"/>
      </w:pPr>
      <w:rPr>
        <w:rFonts w:ascii="Yu Mincho Light" w:hAnsi="Yu Mincho Light" w:hint="default"/>
      </w:rPr>
    </w:lvl>
    <w:lvl w:ilvl="1" w:tplc="9D344642">
      <w:start w:val="1"/>
      <w:numFmt w:val="bullet"/>
      <w:lvlText w:val="o"/>
      <w:lvlJc w:val="left"/>
      <w:pPr>
        <w:ind w:left="1440" w:hanging="360"/>
      </w:pPr>
      <w:rPr>
        <w:rFonts w:ascii="Segoe UI" w:hAnsi="Segoe UI" w:hint="default"/>
      </w:rPr>
    </w:lvl>
    <w:lvl w:ilvl="2" w:tplc="D1B22FF4">
      <w:start w:val="1"/>
      <w:numFmt w:val="bullet"/>
      <w:lvlText w:val=""/>
      <w:lvlJc w:val="left"/>
      <w:pPr>
        <w:ind w:left="2160" w:hanging="360"/>
      </w:pPr>
      <w:rPr>
        <w:rFonts w:ascii="Yu Mincho" w:hAnsi="Yu Mincho" w:hint="default"/>
      </w:rPr>
    </w:lvl>
    <w:lvl w:ilvl="3" w:tplc="3198F510">
      <w:start w:val="1"/>
      <w:numFmt w:val="bullet"/>
      <w:lvlText w:val=""/>
      <w:lvlJc w:val="left"/>
      <w:pPr>
        <w:ind w:left="2880" w:hanging="360"/>
      </w:pPr>
      <w:rPr>
        <w:rFonts w:ascii="Yu Mincho Light" w:hAnsi="Yu Mincho Light" w:hint="default"/>
      </w:rPr>
    </w:lvl>
    <w:lvl w:ilvl="4" w:tplc="03400BE4">
      <w:start w:val="1"/>
      <w:numFmt w:val="bullet"/>
      <w:lvlText w:val="o"/>
      <w:lvlJc w:val="left"/>
      <w:pPr>
        <w:ind w:left="3600" w:hanging="360"/>
      </w:pPr>
      <w:rPr>
        <w:rFonts w:ascii="Segoe UI" w:hAnsi="Segoe UI" w:hint="default"/>
      </w:rPr>
    </w:lvl>
    <w:lvl w:ilvl="5" w:tplc="6C487B5E">
      <w:start w:val="1"/>
      <w:numFmt w:val="bullet"/>
      <w:lvlText w:val=""/>
      <w:lvlJc w:val="left"/>
      <w:pPr>
        <w:ind w:left="4320" w:hanging="360"/>
      </w:pPr>
      <w:rPr>
        <w:rFonts w:ascii="Yu Mincho" w:hAnsi="Yu Mincho" w:hint="default"/>
      </w:rPr>
    </w:lvl>
    <w:lvl w:ilvl="6" w:tplc="39BC2A92">
      <w:start w:val="1"/>
      <w:numFmt w:val="bullet"/>
      <w:lvlText w:val=""/>
      <w:lvlJc w:val="left"/>
      <w:pPr>
        <w:ind w:left="5040" w:hanging="360"/>
      </w:pPr>
      <w:rPr>
        <w:rFonts w:ascii="Yu Mincho Light" w:hAnsi="Yu Mincho Light" w:hint="default"/>
      </w:rPr>
    </w:lvl>
    <w:lvl w:ilvl="7" w:tplc="A9628192">
      <w:start w:val="1"/>
      <w:numFmt w:val="bullet"/>
      <w:lvlText w:val="o"/>
      <w:lvlJc w:val="left"/>
      <w:pPr>
        <w:ind w:left="5760" w:hanging="360"/>
      </w:pPr>
      <w:rPr>
        <w:rFonts w:ascii="Segoe UI" w:hAnsi="Segoe UI" w:hint="default"/>
      </w:rPr>
    </w:lvl>
    <w:lvl w:ilvl="8" w:tplc="31F284F4">
      <w:start w:val="1"/>
      <w:numFmt w:val="bullet"/>
      <w:lvlText w:val=""/>
      <w:lvlJc w:val="left"/>
      <w:pPr>
        <w:ind w:left="6480" w:hanging="360"/>
      </w:pPr>
      <w:rPr>
        <w:rFonts w:ascii="Yu Mincho" w:hAnsi="Yu Mincho" w:hint="default"/>
      </w:rPr>
    </w:lvl>
  </w:abstractNum>
  <w:abstractNum w:abstractNumId="11" w15:restartNumberingAfterBreak="0">
    <w:nsid w:val="46A4552F"/>
    <w:multiLevelType w:val="hybridMultilevel"/>
    <w:tmpl w:val="54827466"/>
    <w:lvl w:ilvl="0" w:tplc="04100001">
      <w:start w:val="1"/>
      <w:numFmt w:val="bullet"/>
      <w:lvlText w:val=""/>
      <w:lvlJc w:val="left"/>
      <w:pPr>
        <w:ind w:left="720" w:hanging="360"/>
      </w:pPr>
      <w:rPr>
        <w:rFonts w:ascii="Yu Mincho Light" w:hAnsi="Yu Mincho Light" w:hint="default"/>
      </w:rPr>
    </w:lvl>
    <w:lvl w:ilvl="1" w:tplc="04100003" w:tentative="1">
      <w:start w:val="1"/>
      <w:numFmt w:val="bullet"/>
      <w:lvlText w:val="o"/>
      <w:lvlJc w:val="left"/>
      <w:pPr>
        <w:ind w:left="1440" w:hanging="360"/>
      </w:pPr>
      <w:rPr>
        <w:rFonts w:ascii="Segoe UI" w:hAnsi="Segoe UI" w:cs="Segoe UI" w:hint="default"/>
      </w:rPr>
    </w:lvl>
    <w:lvl w:ilvl="2" w:tplc="04100005" w:tentative="1">
      <w:start w:val="1"/>
      <w:numFmt w:val="bullet"/>
      <w:lvlText w:val=""/>
      <w:lvlJc w:val="left"/>
      <w:pPr>
        <w:ind w:left="2160" w:hanging="360"/>
      </w:pPr>
      <w:rPr>
        <w:rFonts w:ascii="Yu Mincho" w:hAnsi="Yu Mincho" w:hint="default"/>
      </w:rPr>
    </w:lvl>
    <w:lvl w:ilvl="3" w:tplc="04100001" w:tentative="1">
      <w:start w:val="1"/>
      <w:numFmt w:val="bullet"/>
      <w:lvlText w:val=""/>
      <w:lvlJc w:val="left"/>
      <w:pPr>
        <w:ind w:left="2880" w:hanging="360"/>
      </w:pPr>
      <w:rPr>
        <w:rFonts w:ascii="Yu Mincho Light" w:hAnsi="Yu Mincho Light" w:hint="default"/>
      </w:rPr>
    </w:lvl>
    <w:lvl w:ilvl="4" w:tplc="04100003" w:tentative="1">
      <w:start w:val="1"/>
      <w:numFmt w:val="bullet"/>
      <w:lvlText w:val="o"/>
      <w:lvlJc w:val="left"/>
      <w:pPr>
        <w:ind w:left="3600" w:hanging="360"/>
      </w:pPr>
      <w:rPr>
        <w:rFonts w:ascii="Segoe UI" w:hAnsi="Segoe UI" w:cs="Segoe UI" w:hint="default"/>
      </w:rPr>
    </w:lvl>
    <w:lvl w:ilvl="5" w:tplc="04100005" w:tentative="1">
      <w:start w:val="1"/>
      <w:numFmt w:val="bullet"/>
      <w:lvlText w:val=""/>
      <w:lvlJc w:val="left"/>
      <w:pPr>
        <w:ind w:left="4320" w:hanging="360"/>
      </w:pPr>
      <w:rPr>
        <w:rFonts w:ascii="Yu Mincho" w:hAnsi="Yu Mincho" w:hint="default"/>
      </w:rPr>
    </w:lvl>
    <w:lvl w:ilvl="6" w:tplc="04100001" w:tentative="1">
      <w:start w:val="1"/>
      <w:numFmt w:val="bullet"/>
      <w:lvlText w:val=""/>
      <w:lvlJc w:val="left"/>
      <w:pPr>
        <w:ind w:left="5040" w:hanging="360"/>
      </w:pPr>
      <w:rPr>
        <w:rFonts w:ascii="Yu Mincho Light" w:hAnsi="Yu Mincho Light" w:hint="default"/>
      </w:rPr>
    </w:lvl>
    <w:lvl w:ilvl="7" w:tplc="04100003" w:tentative="1">
      <w:start w:val="1"/>
      <w:numFmt w:val="bullet"/>
      <w:lvlText w:val="o"/>
      <w:lvlJc w:val="left"/>
      <w:pPr>
        <w:ind w:left="5760" w:hanging="360"/>
      </w:pPr>
      <w:rPr>
        <w:rFonts w:ascii="Segoe UI" w:hAnsi="Segoe UI" w:cs="Segoe UI" w:hint="default"/>
      </w:rPr>
    </w:lvl>
    <w:lvl w:ilvl="8" w:tplc="04100005" w:tentative="1">
      <w:start w:val="1"/>
      <w:numFmt w:val="bullet"/>
      <w:lvlText w:val=""/>
      <w:lvlJc w:val="left"/>
      <w:pPr>
        <w:ind w:left="6480" w:hanging="360"/>
      </w:pPr>
      <w:rPr>
        <w:rFonts w:ascii="Yu Mincho" w:hAnsi="Yu Mincho" w:hint="default"/>
      </w:rPr>
    </w:lvl>
  </w:abstractNum>
  <w:abstractNum w:abstractNumId="12" w15:restartNumberingAfterBreak="0">
    <w:nsid w:val="481D3F4F"/>
    <w:multiLevelType w:val="hybridMultilevel"/>
    <w:tmpl w:val="19809F48"/>
    <w:lvl w:ilvl="0" w:tplc="04100001">
      <w:start w:val="1"/>
      <w:numFmt w:val="bullet"/>
      <w:lvlText w:val=""/>
      <w:lvlJc w:val="left"/>
      <w:pPr>
        <w:ind w:left="720" w:hanging="360"/>
      </w:pPr>
      <w:rPr>
        <w:rFonts w:ascii="Yu Mincho Light" w:hAnsi="Yu Mincho Light" w:hint="default"/>
      </w:rPr>
    </w:lvl>
    <w:lvl w:ilvl="1" w:tplc="04100003" w:tentative="1">
      <w:start w:val="1"/>
      <w:numFmt w:val="bullet"/>
      <w:lvlText w:val="o"/>
      <w:lvlJc w:val="left"/>
      <w:pPr>
        <w:ind w:left="1440" w:hanging="360"/>
      </w:pPr>
      <w:rPr>
        <w:rFonts w:ascii="Segoe UI" w:hAnsi="Segoe UI" w:cs="Segoe UI" w:hint="default"/>
      </w:rPr>
    </w:lvl>
    <w:lvl w:ilvl="2" w:tplc="04100005" w:tentative="1">
      <w:start w:val="1"/>
      <w:numFmt w:val="bullet"/>
      <w:lvlText w:val=""/>
      <w:lvlJc w:val="left"/>
      <w:pPr>
        <w:ind w:left="2160" w:hanging="360"/>
      </w:pPr>
      <w:rPr>
        <w:rFonts w:ascii="Yu Mincho" w:hAnsi="Yu Mincho" w:hint="default"/>
      </w:rPr>
    </w:lvl>
    <w:lvl w:ilvl="3" w:tplc="04100001" w:tentative="1">
      <w:start w:val="1"/>
      <w:numFmt w:val="bullet"/>
      <w:lvlText w:val=""/>
      <w:lvlJc w:val="left"/>
      <w:pPr>
        <w:ind w:left="2880" w:hanging="360"/>
      </w:pPr>
      <w:rPr>
        <w:rFonts w:ascii="Yu Mincho Light" w:hAnsi="Yu Mincho Light" w:hint="default"/>
      </w:rPr>
    </w:lvl>
    <w:lvl w:ilvl="4" w:tplc="04100003" w:tentative="1">
      <w:start w:val="1"/>
      <w:numFmt w:val="bullet"/>
      <w:lvlText w:val="o"/>
      <w:lvlJc w:val="left"/>
      <w:pPr>
        <w:ind w:left="3600" w:hanging="360"/>
      </w:pPr>
      <w:rPr>
        <w:rFonts w:ascii="Segoe UI" w:hAnsi="Segoe UI" w:cs="Segoe UI" w:hint="default"/>
      </w:rPr>
    </w:lvl>
    <w:lvl w:ilvl="5" w:tplc="04100005" w:tentative="1">
      <w:start w:val="1"/>
      <w:numFmt w:val="bullet"/>
      <w:lvlText w:val=""/>
      <w:lvlJc w:val="left"/>
      <w:pPr>
        <w:ind w:left="4320" w:hanging="360"/>
      </w:pPr>
      <w:rPr>
        <w:rFonts w:ascii="Yu Mincho" w:hAnsi="Yu Mincho" w:hint="default"/>
      </w:rPr>
    </w:lvl>
    <w:lvl w:ilvl="6" w:tplc="04100001" w:tentative="1">
      <w:start w:val="1"/>
      <w:numFmt w:val="bullet"/>
      <w:lvlText w:val=""/>
      <w:lvlJc w:val="left"/>
      <w:pPr>
        <w:ind w:left="5040" w:hanging="360"/>
      </w:pPr>
      <w:rPr>
        <w:rFonts w:ascii="Yu Mincho Light" w:hAnsi="Yu Mincho Light" w:hint="default"/>
      </w:rPr>
    </w:lvl>
    <w:lvl w:ilvl="7" w:tplc="04100003" w:tentative="1">
      <w:start w:val="1"/>
      <w:numFmt w:val="bullet"/>
      <w:lvlText w:val="o"/>
      <w:lvlJc w:val="left"/>
      <w:pPr>
        <w:ind w:left="5760" w:hanging="360"/>
      </w:pPr>
      <w:rPr>
        <w:rFonts w:ascii="Segoe UI" w:hAnsi="Segoe UI" w:cs="Segoe UI" w:hint="default"/>
      </w:rPr>
    </w:lvl>
    <w:lvl w:ilvl="8" w:tplc="04100005" w:tentative="1">
      <w:start w:val="1"/>
      <w:numFmt w:val="bullet"/>
      <w:lvlText w:val=""/>
      <w:lvlJc w:val="left"/>
      <w:pPr>
        <w:ind w:left="6480" w:hanging="360"/>
      </w:pPr>
      <w:rPr>
        <w:rFonts w:ascii="Yu Mincho" w:hAnsi="Yu Mincho" w:hint="default"/>
      </w:rPr>
    </w:lvl>
  </w:abstractNum>
  <w:abstractNum w:abstractNumId="13" w15:restartNumberingAfterBreak="0">
    <w:nsid w:val="4C4E1888"/>
    <w:multiLevelType w:val="hybridMultilevel"/>
    <w:tmpl w:val="8D8013F4"/>
    <w:lvl w:ilvl="0" w:tplc="04100001">
      <w:start w:val="1"/>
      <w:numFmt w:val="bullet"/>
      <w:lvlText w:val=""/>
      <w:lvlJc w:val="left"/>
      <w:pPr>
        <w:ind w:left="720" w:hanging="360"/>
      </w:pPr>
      <w:rPr>
        <w:rFonts w:ascii="Yu Mincho Light" w:hAnsi="Yu Mincho Light" w:hint="default"/>
      </w:rPr>
    </w:lvl>
    <w:lvl w:ilvl="1" w:tplc="04100003" w:tentative="1">
      <w:start w:val="1"/>
      <w:numFmt w:val="bullet"/>
      <w:lvlText w:val="o"/>
      <w:lvlJc w:val="left"/>
      <w:pPr>
        <w:ind w:left="1440" w:hanging="360"/>
      </w:pPr>
      <w:rPr>
        <w:rFonts w:ascii="Segoe UI" w:hAnsi="Segoe UI" w:cs="Segoe UI" w:hint="default"/>
      </w:rPr>
    </w:lvl>
    <w:lvl w:ilvl="2" w:tplc="04100005" w:tentative="1">
      <w:start w:val="1"/>
      <w:numFmt w:val="bullet"/>
      <w:lvlText w:val=""/>
      <w:lvlJc w:val="left"/>
      <w:pPr>
        <w:ind w:left="2160" w:hanging="360"/>
      </w:pPr>
      <w:rPr>
        <w:rFonts w:ascii="Yu Mincho" w:hAnsi="Yu Mincho" w:hint="default"/>
      </w:rPr>
    </w:lvl>
    <w:lvl w:ilvl="3" w:tplc="04100001" w:tentative="1">
      <w:start w:val="1"/>
      <w:numFmt w:val="bullet"/>
      <w:lvlText w:val=""/>
      <w:lvlJc w:val="left"/>
      <w:pPr>
        <w:ind w:left="2880" w:hanging="360"/>
      </w:pPr>
      <w:rPr>
        <w:rFonts w:ascii="Yu Mincho Light" w:hAnsi="Yu Mincho Light" w:hint="default"/>
      </w:rPr>
    </w:lvl>
    <w:lvl w:ilvl="4" w:tplc="04100003" w:tentative="1">
      <w:start w:val="1"/>
      <w:numFmt w:val="bullet"/>
      <w:lvlText w:val="o"/>
      <w:lvlJc w:val="left"/>
      <w:pPr>
        <w:ind w:left="3600" w:hanging="360"/>
      </w:pPr>
      <w:rPr>
        <w:rFonts w:ascii="Segoe UI" w:hAnsi="Segoe UI" w:cs="Segoe UI" w:hint="default"/>
      </w:rPr>
    </w:lvl>
    <w:lvl w:ilvl="5" w:tplc="04100005" w:tentative="1">
      <w:start w:val="1"/>
      <w:numFmt w:val="bullet"/>
      <w:lvlText w:val=""/>
      <w:lvlJc w:val="left"/>
      <w:pPr>
        <w:ind w:left="4320" w:hanging="360"/>
      </w:pPr>
      <w:rPr>
        <w:rFonts w:ascii="Yu Mincho" w:hAnsi="Yu Mincho" w:hint="default"/>
      </w:rPr>
    </w:lvl>
    <w:lvl w:ilvl="6" w:tplc="04100001" w:tentative="1">
      <w:start w:val="1"/>
      <w:numFmt w:val="bullet"/>
      <w:lvlText w:val=""/>
      <w:lvlJc w:val="left"/>
      <w:pPr>
        <w:ind w:left="5040" w:hanging="360"/>
      </w:pPr>
      <w:rPr>
        <w:rFonts w:ascii="Yu Mincho Light" w:hAnsi="Yu Mincho Light" w:hint="default"/>
      </w:rPr>
    </w:lvl>
    <w:lvl w:ilvl="7" w:tplc="04100003" w:tentative="1">
      <w:start w:val="1"/>
      <w:numFmt w:val="bullet"/>
      <w:lvlText w:val="o"/>
      <w:lvlJc w:val="left"/>
      <w:pPr>
        <w:ind w:left="5760" w:hanging="360"/>
      </w:pPr>
      <w:rPr>
        <w:rFonts w:ascii="Segoe UI" w:hAnsi="Segoe UI" w:cs="Segoe UI" w:hint="default"/>
      </w:rPr>
    </w:lvl>
    <w:lvl w:ilvl="8" w:tplc="04100005" w:tentative="1">
      <w:start w:val="1"/>
      <w:numFmt w:val="bullet"/>
      <w:lvlText w:val=""/>
      <w:lvlJc w:val="left"/>
      <w:pPr>
        <w:ind w:left="6480" w:hanging="360"/>
      </w:pPr>
      <w:rPr>
        <w:rFonts w:ascii="Yu Mincho" w:hAnsi="Yu Mincho" w:hint="default"/>
      </w:rPr>
    </w:lvl>
  </w:abstractNum>
  <w:abstractNum w:abstractNumId="14" w15:restartNumberingAfterBreak="0">
    <w:nsid w:val="4D7F3816"/>
    <w:multiLevelType w:val="multilevel"/>
    <w:tmpl w:val="AC2EF808"/>
    <w:lvl w:ilvl="0">
      <w:start w:val="1"/>
      <w:numFmt w:val="bullet"/>
      <w:lvlText w:val=""/>
      <w:lvlJc w:val="left"/>
      <w:pPr>
        <w:tabs>
          <w:tab w:val="num" w:pos="720"/>
        </w:tabs>
        <w:ind w:left="720" w:hanging="360"/>
      </w:pPr>
      <w:rPr>
        <w:rFonts w:ascii="Yu Mincho Light" w:hAnsi="Yu Mincho Light" w:hint="default"/>
        <w:sz w:val="20"/>
      </w:rPr>
    </w:lvl>
    <w:lvl w:ilvl="1" w:tentative="1">
      <w:start w:val="1"/>
      <w:numFmt w:val="bullet"/>
      <w:lvlText w:val=""/>
      <w:lvlJc w:val="left"/>
      <w:pPr>
        <w:tabs>
          <w:tab w:val="num" w:pos="1440"/>
        </w:tabs>
        <w:ind w:left="1440" w:hanging="360"/>
      </w:pPr>
      <w:rPr>
        <w:rFonts w:ascii="Yu Mincho Light" w:hAnsi="Yu Mincho Light" w:hint="default"/>
        <w:sz w:val="20"/>
      </w:rPr>
    </w:lvl>
    <w:lvl w:ilvl="2" w:tentative="1">
      <w:start w:val="1"/>
      <w:numFmt w:val="bullet"/>
      <w:lvlText w:val=""/>
      <w:lvlJc w:val="left"/>
      <w:pPr>
        <w:tabs>
          <w:tab w:val="num" w:pos="2160"/>
        </w:tabs>
        <w:ind w:left="2160" w:hanging="360"/>
      </w:pPr>
      <w:rPr>
        <w:rFonts w:ascii="Yu Mincho Light" w:hAnsi="Yu Mincho Light" w:hint="default"/>
        <w:sz w:val="20"/>
      </w:rPr>
    </w:lvl>
    <w:lvl w:ilvl="3" w:tentative="1">
      <w:start w:val="1"/>
      <w:numFmt w:val="bullet"/>
      <w:lvlText w:val=""/>
      <w:lvlJc w:val="left"/>
      <w:pPr>
        <w:tabs>
          <w:tab w:val="num" w:pos="2880"/>
        </w:tabs>
        <w:ind w:left="2880" w:hanging="360"/>
      </w:pPr>
      <w:rPr>
        <w:rFonts w:ascii="Yu Mincho Light" w:hAnsi="Yu Mincho Light" w:hint="default"/>
        <w:sz w:val="20"/>
      </w:rPr>
    </w:lvl>
    <w:lvl w:ilvl="4" w:tentative="1">
      <w:start w:val="1"/>
      <w:numFmt w:val="bullet"/>
      <w:lvlText w:val=""/>
      <w:lvlJc w:val="left"/>
      <w:pPr>
        <w:tabs>
          <w:tab w:val="num" w:pos="3600"/>
        </w:tabs>
        <w:ind w:left="3600" w:hanging="360"/>
      </w:pPr>
      <w:rPr>
        <w:rFonts w:ascii="Yu Mincho Light" w:hAnsi="Yu Mincho Light" w:hint="default"/>
        <w:sz w:val="20"/>
      </w:rPr>
    </w:lvl>
    <w:lvl w:ilvl="5" w:tentative="1">
      <w:start w:val="1"/>
      <w:numFmt w:val="bullet"/>
      <w:lvlText w:val=""/>
      <w:lvlJc w:val="left"/>
      <w:pPr>
        <w:tabs>
          <w:tab w:val="num" w:pos="4320"/>
        </w:tabs>
        <w:ind w:left="4320" w:hanging="360"/>
      </w:pPr>
      <w:rPr>
        <w:rFonts w:ascii="Yu Mincho Light" w:hAnsi="Yu Mincho Light" w:hint="default"/>
        <w:sz w:val="20"/>
      </w:rPr>
    </w:lvl>
    <w:lvl w:ilvl="6" w:tentative="1">
      <w:start w:val="1"/>
      <w:numFmt w:val="bullet"/>
      <w:lvlText w:val=""/>
      <w:lvlJc w:val="left"/>
      <w:pPr>
        <w:tabs>
          <w:tab w:val="num" w:pos="5040"/>
        </w:tabs>
        <w:ind w:left="5040" w:hanging="360"/>
      </w:pPr>
      <w:rPr>
        <w:rFonts w:ascii="Yu Mincho Light" w:hAnsi="Yu Mincho Light" w:hint="default"/>
        <w:sz w:val="20"/>
      </w:rPr>
    </w:lvl>
    <w:lvl w:ilvl="7" w:tentative="1">
      <w:start w:val="1"/>
      <w:numFmt w:val="bullet"/>
      <w:lvlText w:val=""/>
      <w:lvlJc w:val="left"/>
      <w:pPr>
        <w:tabs>
          <w:tab w:val="num" w:pos="5760"/>
        </w:tabs>
        <w:ind w:left="5760" w:hanging="360"/>
      </w:pPr>
      <w:rPr>
        <w:rFonts w:ascii="Yu Mincho Light" w:hAnsi="Yu Mincho Light" w:hint="default"/>
        <w:sz w:val="20"/>
      </w:rPr>
    </w:lvl>
    <w:lvl w:ilvl="8" w:tentative="1">
      <w:start w:val="1"/>
      <w:numFmt w:val="bullet"/>
      <w:lvlText w:val=""/>
      <w:lvlJc w:val="left"/>
      <w:pPr>
        <w:tabs>
          <w:tab w:val="num" w:pos="6480"/>
        </w:tabs>
        <w:ind w:left="6480" w:hanging="360"/>
      </w:pPr>
      <w:rPr>
        <w:rFonts w:ascii="Yu Mincho Light" w:hAnsi="Yu Mincho Light" w:hint="default"/>
        <w:sz w:val="20"/>
      </w:rPr>
    </w:lvl>
  </w:abstractNum>
  <w:abstractNum w:abstractNumId="15" w15:restartNumberingAfterBreak="0">
    <w:nsid w:val="54CC5B7D"/>
    <w:multiLevelType w:val="multilevel"/>
    <w:tmpl w:val="2706533A"/>
    <w:lvl w:ilvl="0">
      <w:start w:val="1"/>
      <w:numFmt w:val="bullet"/>
      <w:lvlText w:val=""/>
      <w:lvlJc w:val="left"/>
      <w:pPr>
        <w:tabs>
          <w:tab w:val="num" w:pos="720"/>
        </w:tabs>
        <w:ind w:left="720" w:hanging="360"/>
      </w:pPr>
      <w:rPr>
        <w:rFonts w:ascii="Yu Mincho Light" w:hAnsi="Yu Mincho Light" w:hint="default"/>
        <w:sz w:val="20"/>
      </w:rPr>
    </w:lvl>
    <w:lvl w:ilvl="1" w:tentative="1">
      <w:start w:val="1"/>
      <w:numFmt w:val="bullet"/>
      <w:lvlText w:val=""/>
      <w:lvlJc w:val="left"/>
      <w:pPr>
        <w:tabs>
          <w:tab w:val="num" w:pos="1440"/>
        </w:tabs>
        <w:ind w:left="1440" w:hanging="360"/>
      </w:pPr>
      <w:rPr>
        <w:rFonts w:ascii="Yu Mincho Light" w:hAnsi="Yu Mincho Light" w:hint="default"/>
        <w:sz w:val="20"/>
      </w:rPr>
    </w:lvl>
    <w:lvl w:ilvl="2" w:tentative="1">
      <w:start w:val="1"/>
      <w:numFmt w:val="bullet"/>
      <w:lvlText w:val=""/>
      <w:lvlJc w:val="left"/>
      <w:pPr>
        <w:tabs>
          <w:tab w:val="num" w:pos="2160"/>
        </w:tabs>
        <w:ind w:left="2160" w:hanging="360"/>
      </w:pPr>
      <w:rPr>
        <w:rFonts w:ascii="Yu Mincho Light" w:hAnsi="Yu Mincho Light" w:hint="default"/>
        <w:sz w:val="20"/>
      </w:rPr>
    </w:lvl>
    <w:lvl w:ilvl="3" w:tentative="1">
      <w:start w:val="1"/>
      <w:numFmt w:val="bullet"/>
      <w:lvlText w:val=""/>
      <w:lvlJc w:val="left"/>
      <w:pPr>
        <w:tabs>
          <w:tab w:val="num" w:pos="2880"/>
        </w:tabs>
        <w:ind w:left="2880" w:hanging="360"/>
      </w:pPr>
      <w:rPr>
        <w:rFonts w:ascii="Yu Mincho Light" w:hAnsi="Yu Mincho Light" w:hint="default"/>
        <w:sz w:val="20"/>
      </w:rPr>
    </w:lvl>
    <w:lvl w:ilvl="4" w:tentative="1">
      <w:start w:val="1"/>
      <w:numFmt w:val="bullet"/>
      <w:lvlText w:val=""/>
      <w:lvlJc w:val="left"/>
      <w:pPr>
        <w:tabs>
          <w:tab w:val="num" w:pos="3600"/>
        </w:tabs>
        <w:ind w:left="3600" w:hanging="360"/>
      </w:pPr>
      <w:rPr>
        <w:rFonts w:ascii="Yu Mincho Light" w:hAnsi="Yu Mincho Light" w:hint="default"/>
        <w:sz w:val="20"/>
      </w:rPr>
    </w:lvl>
    <w:lvl w:ilvl="5" w:tentative="1">
      <w:start w:val="1"/>
      <w:numFmt w:val="bullet"/>
      <w:lvlText w:val=""/>
      <w:lvlJc w:val="left"/>
      <w:pPr>
        <w:tabs>
          <w:tab w:val="num" w:pos="4320"/>
        </w:tabs>
        <w:ind w:left="4320" w:hanging="360"/>
      </w:pPr>
      <w:rPr>
        <w:rFonts w:ascii="Yu Mincho Light" w:hAnsi="Yu Mincho Light" w:hint="default"/>
        <w:sz w:val="20"/>
      </w:rPr>
    </w:lvl>
    <w:lvl w:ilvl="6" w:tentative="1">
      <w:start w:val="1"/>
      <w:numFmt w:val="bullet"/>
      <w:lvlText w:val=""/>
      <w:lvlJc w:val="left"/>
      <w:pPr>
        <w:tabs>
          <w:tab w:val="num" w:pos="5040"/>
        </w:tabs>
        <w:ind w:left="5040" w:hanging="360"/>
      </w:pPr>
      <w:rPr>
        <w:rFonts w:ascii="Yu Mincho Light" w:hAnsi="Yu Mincho Light" w:hint="default"/>
        <w:sz w:val="20"/>
      </w:rPr>
    </w:lvl>
    <w:lvl w:ilvl="7" w:tentative="1">
      <w:start w:val="1"/>
      <w:numFmt w:val="bullet"/>
      <w:lvlText w:val=""/>
      <w:lvlJc w:val="left"/>
      <w:pPr>
        <w:tabs>
          <w:tab w:val="num" w:pos="5760"/>
        </w:tabs>
        <w:ind w:left="5760" w:hanging="360"/>
      </w:pPr>
      <w:rPr>
        <w:rFonts w:ascii="Yu Mincho Light" w:hAnsi="Yu Mincho Light" w:hint="default"/>
        <w:sz w:val="20"/>
      </w:rPr>
    </w:lvl>
    <w:lvl w:ilvl="8" w:tentative="1">
      <w:start w:val="1"/>
      <w:numFmt w:val="bullet"/>
      <w:lvlText w:val=""/>
      <w:lvlJc w:val="left"/>
      <w:pPr>
        <w:tabs>
          <w:tab w:val="num" w:pos="6480"/>
        </w:tabs>
        <w:ind w:left="6480" w:hanging="360"/>
      </w:pPr>
      <w:rPr>
        <w:rFonts w:ascii="Yu Mincho Light" w:hAnsi="Yu Mincho Light" w:hint="default"/>
        <w:sz w:val="20"/>
      </w:rPr>
    </w:lvl>
  </w:abstractNum>
  <w:abstractNum w:abstractNumId="16" w15:restartNumberingAfterBreak="0">
    <w:nsid w:val="57C56662"/>
    <w:multiLevelType w:val="hybridMultilevel"/>
    <w:tmpl w:val="FFFFFFFF"/>
    <w:lvl w:ilvl="0" w:tplc="12046734">
      <w:start w:val="1"/>
      <w:numFmt w:val="bullet"/>
      <w:lvlText w:val=""/>
      <w:lvlJc w:val="left"/>
      <w:pPr>
        <w:ind w:left="720" w:hanging="360"/>
      </w:pPr>
      <w:rPr>
        <w:rFonts w:ascii="Yu Mincho Light" w:hAnsi="Yu Mincho Light" w:hint="default"/>
      </w:rPr>
    </w:lvl>
    <w:lvl w:ilvl="1" w:tplc="98DA55E4">
      <w:start w:val="1"/>
      <w:numFmt w:val="bullet"/>
      <w:lvlText w:val="o"/>
      <w:lvlJc w:val="left"/>
      <w:pPr>
        <w:ind w:left="1440" w:hanging="360"/>
      </w:pPr>
      <w:rPr>
        <w:rFonts w:ascii="Segoe UI" w:hAnsi="Segoe UI" w:hint="default"/>
      </w:rPr>
    </w:lvl>
    <w:lvl w:ilvl="2" w:tplc="785E230C">
      <w:start w:val="1"/>
      <w:numFmt w:val="bullet"/>
      <w:lvlText w:val=""/>
      <w:lvlJc w:val="left"/>
      <w:pPr>
        <w:ind w:left="2160" w:hanging="360"/>
      </w:pPr>
      <w:rPr>
        <w:rFonts w:ascii="Yu Mincho" w:hAnsi="Yu Mincho" w:hint="default"/>
      </w:rPr>
    </w:lvl>
    <w:lvl w:ilvl="3" w:tplc="D3866306">
      <w:start w:val="1"/>
      <w:numFmt w:val="bullet"/>
      <w:lvlText w:val=""/>
      <w:lvlJc w:val="left"/>
      <w:pPr>
        <w:ind w:left="2880" w:hanging="360"/>
      </w:pPr>
      <w:rPr>
        <w:rFonts w:ascii="Yu Mincho Light" w:hAnsi="Yu Mincho Light" w:hint="default"/>
      </w:rPr>
    </w:lvl>
    <w:lvl w:ilvl="4" w:tplc="4E5A40F2">
      <w:start w:val="1"/>
      <w:numFmt w:val="bullet"/>
      <w:lvlText w:val="o"/>
      <w:lvlJc w:val="left"/>
      <w:pPr>
        <w:ind w:left="3600" w:hanging="360"/>
      </w:pPr>
      <w:rPr>
        <w:rFonts w:ascii="Segoe UI" w:hAnsi="Segoe UI" w:hint="default"/>
      </w:rPr>
    </w:lvl>
    <w:lvl w:ilvl="5" w:tplc="DE6203DE">
      <w:start w:val="1"/>
      <w:numFmt w:val="bullet"/>
      <w:lvlText w:val=""/>
      <w:lvlJc w:val="left"/>
      <w:pPr>
        <w:ind w:left="4320" w:hanging="360"/>
      </w:pPr>
      <w:rPr>
        <w:rFonts w:ascii="Yu Mincho" w:hAnsi="Yu Mincho" w:hint="default"/>
      </w:rPr>
    </w:lvl>
    <w:lvl w:ilvl="6" w:tplc="BA224D70">
      <w:start w:val="1"/>
      <w:numFmt w:val="bullet"/>
      <w:lvlText w:val=""/>
      <w:lvlJc w:val="left"/>
      <w:pPr>
        <w:ind w:left="5040" w:hanging="360"/>
      </w:pPr>
      <w:rPr>
        <w:rFonts w:ascii="Yu Mincho Light" w:hAnsi="Yu Mincho Light" w:hint="default"/>
      </w:rPr>
    </w:lvl>
    <w:lvl w:ilvl="7" w:tplc="5704CE58">
      <w:start w:val="1"/>
      <w:numFmt w:val="bullet"/>
      <w:lvlText w:val="o"/>
      <w:lvlJc w:val="left"/>
      <w:pPr>
        <w:ind w:left="5760" w:hanging="360"/>
      </w:pPr>
      <w:rPr>
        <w:rFonts w:ascii="Segoe UI" w:hAnsi="Segoe UI" w:hint="default"/>
      </w:rPr>
    </w:lvl>
    <w:lvl w:ilvl="8" w:tplc="A2901146">
      <w:start w:val="1"/>
      <w:numFmt w:val="bullet"/>
      <w:lvlText w:val=""/>
      <w:lvlJc w:val="left"/>
      <w:pPr>
        <w:ind w:left="6480" w:hanging="360"/>
      </w:pPr>
      <w:rPr>
        <w:rFonts w:ascii="Yu Mincho" w:hAnsi="Yu Mincho" w:hint="default"/>
      </w:rPr>
    </w:lvl>
  </w:abstractNum>
  <w:abstractNum w:abstractNumId="17" w15:restartNumberingAfterBreak="0">
    <w:nsid w:val="5A9E1F92"/>
    <w:multiLevelType w:val="hybridMultilevel"/>
    <w:tmpl w:val="B98A5DD0"/>
    <w:lvl w:ilvl="0" w:tplc="04100001">
      <w:start w:val="1"/>
      <w:numFmt w:val="bullet"/>
      <w:lvlText w:val=""/>
      <w:lvlJc w:val="left"/>
      <w:pPr>
        <w:ind w:left="720" w:hanging="360"/>
      </w:pPr>
      <w:rPr>
        <w:rFonts w:ascii="Yu Mincho Light" w:hAnsi="Yu Mincho Light" w:hint="default"/>
      </w:rPr>
    </w:lvl>
    <w:lvl w:ilvl="1" w:tplc="04100003" w:tentative="1">
      <w:start w:val="1"/>
      <w:numFmt w:val="bullet"/>
      <w:lvlText w:val="o"/>
      <w:lvlJc w:val="left"/>
      <w:pPr>
        <w:ind w:left="1440" w:hanging="360"/>
      </w:pPr>
      <w:rPr>
        <w:rFonts w:ascii="Segoe UI" w:hAnsi="Segoe UI" w:cs="Segoe UI" w:hint="default"/>
      </w:rPr>
    </w:lvl>
    <w:lvl w:ilvl="2" w:tplc="04100005" w:tentative="1">
      <w:start w:val="1"/>
      <w:numFmt w:val="bullet"/>
      <w:lvlText w:val=""/>
      <w:lvlJc w:val="left"/>
      <w:pPr>
        <w:ind w:left="2160" w:hanging="360"/>
      </w:pPr>
      <w:rPr>
        <w:rFonts w:ascii="Yu Mincho" w:hAnsi="Yu Mincho" w:hint="default"/>
      </w:rPr>
    </w:lvl>
    <w:lvl w:ilvl="3" w:tplc="04100001" w:tentative="1">
      <w:start w:val="1"/>
      <w:numFmt w:val="bullet"/>
      <w:lvlText w:val=""/>
      <w:lvlJc w:val="left"/>
      <w:pPr>
        <w:ind w:left="2880" w:hanging="360"/>
      </w:pPr>
      <w:rPr>
        <w:rFonts w:ascii="Yu Mincho Light" w:hAnsi="Yu Mincho Light" w:hint="default"/>
      </w:rPr>
    </w:lvl>
    <w:lvl w:ilvl="4" w:tplc="04100003" w:tentative="1">
      <w:start w:val="1"/>
      <w:numFmt w:val="bullet"/>
      <w:lvlText w:val="o"/>
      <w:lvlJc w:val="left"/>
      <w:pPr>
        <w:ind w:left="3600" w:hanging="360"/>
      </w:pPr>
      <w:rPr>
        <w:rFonts w:ascii="Segoe UI" w:hAnsi="Segoe UI" w:cs="Segoe UI" w:hint="default"/>
      </w:rPr>
    </w:lvl>
    <w:lvl w:ilvl="5" w:tplc="04100005" w:tentative="1">
      <w:start w:val="1"/>
      <w:numFmt w:val="bullet"/>
      <w:lvlText w:val=""/>
      <w:lvlJc w:val="left"/>
      <w:pPr>
        <w:ind w:left="4320" w:hanging="360"/>
      </w:pPr>
      <w:rPr>
        <w:rFonts w:ascii="Yu Mincho" w:hAnsi="Yu Mincho" w:hint="default"/>
      </w:rPr>
    </w:lvl>
    <w:lvl w:ilvl="6" w:tplc="04100001" w:tentative="1">
      <w:start w:val="1"/>
      <w:numFmt w:val="bullet"/>
      <w:lvlText w:val=""/>
      <w:lvlJc w:val="left"/>
      <w:pPr>
        <w:ind w:left="5040" w:hanging="360"/>
      </w:pPr>
      <w:rPr>
        <w:rFonts w:ascii="Yu Mincho Light" w:hAnsi="Yu Mincho Light" w:hint="default"/>
      </w:rPr>
    </w:lvl>
    <w:lvl w:ilvl="7" w:tplc="04100003" w:tentative="1">
      <w:start w:val="1"/>
      <w:numFmt w:val="bullet"/>
      <w:lvlText w:val="o"/>
      <w:lvlJc w:val="left"/>
      <w:pPr>
        <w:ind w:left="5760" w:hanging="360"/>
      </w:pPr>
      <w:rPr>
        <w:rFonts w:ascii="Segoe UI" w:hAnsi="Segoe UI" w:cs="Segoe UI" w:hint="default"/>
      </w:rPr>
    </w:lvl>
    <w:lvl w:ilvl="8" w:tplc="04100005" w:tentative="1">
      <w:start w:val="1"/>
      <w:numFmt w:val="bullet"/>
      <w:lvlText w:val=""/>
      <w:lvlJc w:val="left"/>
      <w:pPr>
        <w:ind w:left="6480" w:hanging="360"/>
      </w:pPr>
      <w:rPr>
        <w:rFonts w:ascii="Yu Mincho" w:hAnsi="Yu Mincho" w:hint="default"/>
      </w:rPr>
    </w:lvl>
  </w:abstractNum>
  <w:abstractNum w:abstractNumId="18" w15:restartNumberingAfterBreak="0">
    <w:nsid w:val="5F8966D3"/>
    <w:multiLevelType w:val="hybridMultilevel"/>
    <w:tmpl w:val="197AA434"/>
    <w:lvl w:ilvl="0" w:tplc="04100001">
      <w:start w:val="1"/>
      <w:numFmt w:val="bullet"/>
      <w:lvlText w:val=""/>
      <w:lvlJc w:val="left"/>
      <w:pPr>
        <w:ind w:left="720" w:hanging="360"/>
      </w:pPr>
      <w:rPr>
        <w:rFonts w:ascii="Yu Mincho Light" w:hAnsi="Yu Mincho Light" w:hint="default"/>
      </w:rPr>
    </w:lvl>
    <w:lvl w:ilvl="1" w:tplc="04100003" w:tentative="1">
      <w:start w:val="1"/>
      <w:numFmt w:val="bullet"/>
      <w:lvlText w:val="o"/>
      <w:lvlJc w:val="left"/>
      <w:pPr>
        <w:ind w:left="1440" w:hanging="360"/>
      </w:pPr>
      <w:rPr>
        <w:rFonts w:ascii="Segoe UI" w:hAnsi="Segoe UI" w:cs="Segoe UI" w:hint="default"/>
      </w:rPr>
    </w:lvl>
    <w:lvl w:ilvl="2" w:tplc="04100005" w:tentative="1">
      <w:start w:val="1"/>
      <w:numFmt w:val="bullet"/>
      <w:lvlText w:val=""/>
      <w:lvlJc w:val="left"/>
      <w:pPr>
        <w:ind w:left="2160" w:hanging="360"/>
      </w:pPr>
      <w:rPr>
        <w:rFonts w:ascii="Yu Mincho" w:hAnsi="Yu Mincho" w:hint="default"/>
      </w:rPr>
    </w:lvl>
    <w:lvl w:ilvl="3" w:tplc="04100001" w:tentative="1">
      <w:start w:val="1"/>
      <w:numFmt w:val="bullet"/>
      <w:lvlText w:val=""/>
      <w:lvlJc w:val="left"/>
      <w:pPr>
        <w:ind w:left="2880" w:hanging="360"/>
      </w:pPr>
      <w:rPr>
        <w:rFonts w:ascii="Yu Mincho Light" w:hAnsi="Yu Mincho Light" w:hint="default"/>
      </w:rPr>
    </w:lvl>
    <w:lvl w:ilvl="4" w:tplc="04100003" w:tentative="1">
      <w:start w:val="1"/>
      <w:numFmt w:val="bullet"/>
      <w:lvlText w:val="o"/>
      <w:lvlJc w:val="left"/>
      <w:pPr>
        <w:ind w:left="3600" w:hanging="360"/>
      </w:pPr>
      <w:rPr>
        <w:rFonts w:ascii="Segoe UI" w:hAnsi="Segoe UI" w:cs="Segoe UI" w:hint="default"/>
      </w:rPr>
    </w:lvl>
    <w:lvl w:ilvl="5" w:tplc="04100005" w:tentative="1">
      <w:start w:val="1"/>
      <w:numFmt w:val="bullet"/>
      <w:lvlText w:val=""/>
      <w:lvlJc w:val="left"/>
      <w:pPr>
        <w:ind w:left="4320" w:hanging="360"/>
      </w:pPr>
      <w:rPr>
        <w:rFonts w:ascii="Yu Mincho" w:hAnsi="Yu Mincho" w:hint="default"/>
      </w:rPr>
    </w:lvl>
    <w:lvl w:ilvl="6" w:tplc="04100001" w:tentative="1">
      <w:start w:val="1"/>
      <w:numFmt w:val="bullet"/>
      <w:lvlText w:val=""/>
      <w:lvlJc w:val="left"/>
      <w:pPr>
        <w:ind w:left="5040" w:hanging="360"/>
      </w:pPr>
      <w:rPr>
        <w:rFonts w:ascii="Yu Mincho Light" w:hAnsi="Yu Mincho Light" w:hint="default"/>
      </w:rPr>
    </w:lvl>
    <w:lvl w:ilvl="7" w:tplc="04100003" w:tentative="1">
      <w:start w:val="1"/>
      <w:numFmt w:val="bullet"/>
      <w:lvlText w:val="o"/>
      <w:lvlJc w:val="left"/>
      <w:pPr>
        <w:ind w:left="5760" w:hanging="360"/>
      </w:pPr>
      <w:rPr>
        <w:rFonts w:ascii="Segoe UI" w:hAnsi="Segoe UI" w:cs="Segoe UI" w:hint="default"/>
      </w:rPr>
    </w:lvl>
    <w:lvl w:ilvl="8" w:tplc="04100005" w:tentative="1">
      <w:start w:val="1"/>
      <w:numFmt w:val="bullet"/>
      <w:lvlText w:val=""/>
      <w:lvlJc w:val="left"/>
      <w:pPr>
        <w:ind w:left="6480" w:hanging="360"/>
      </w:pPr>
      <w:rPr>
        <w:rFonts w:ascii="Yu Mincho" w:hAnsi="Yu Mincho" w:hint="default"/>
      </w:rPr>
    </w:lvl>
  </w:abstractNum>
  <w:abstractNum w:abstractNumId="19" w15:restartNumberingAfterBreak="0">
    <w:nsid w:val="61A82E78"/>
    <w:multiLevelType w:val="hybridMultilevel"/>
    <w:tmpl w:val="C0ACF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466777B"/>
    <w:multiLevelType w:val="multilevel"/>
    <w:tmpl w:val="1B6E8D0E"/>
    <w:lvl w:ilvl="0">
      <w:start w:val="1"/>
      <w:numFmt w:val="bullet"/>
      <w:lvlText w:val=""/>
      <w:lvlJc w:val="left"/>
      <w:pPr>
        <w:tabs>
          <w:tab w:val="num" w:pos="720"/>
        </w:tabs>
        <w:ind w:left="720" w:hanging="360"/>
      </w:pPr>
      <w:rPr>
        <w:rFonts w:ascii="Yu Mincho Light" w:hAnsi="Yu Mincho Light" w:hint="default"/>
        <w:sz w:val="20"/>
      </w:rPr>
    </w:lvl>
    <w:lvl w:ilvl="1" w:tentative="1">
      <w:start w:val="1"/>
      <w:numFmt w:val="bullet"/>
      <w:lvlText w:val=""/>
      <w:lvlJc w:val="left"/>
      <w:pPr>
        <w:tabs>
          <w:tab w:val="num" w:pos="1440"/>
        </w:tabs>
        <w:ind w:left="1440" w:hanging="360"/>
      </w:pPr>
      <w:rPr>
        <w:rFonts w:ascii="Yu Mincho Light" w:hAnsi="Yu Mincho Light" w:hint="default"/>
        <w:sz w:val="20"/>
      </w:rPr>
    </w:lvl>
    <w:lvl w:ilvl="2" w:tentative="1">
      <w:start w:val="1"/>
      <w:numFmt w:val="bullet"/>
      <w:lvlText w:val=""/>
      <w:lvlJc w:val="left"/>
      <w:pPr>
        <w:tabs>
          <w:tab w:val="num" w:pos="2160"/>
        </w:tabs>
        <w:ind w:left="2160" w:hanging="360"/>
      </w:pPr>
      <w:rPr>
        <w:rFonts w:ascii="Yu Mincho Light" w:hAnsi="Yu Mincho Light" w:hint="default"/>
        <w:sz w:val="20"/>
      </w:rPr>
    </w:lvl>
    <w:lvl w:ilvl="3" w:tentative="1">
      <w:start w:val="1"/>
      <w:numFmt w:val="bullet"/>
      <w:lvlText w:val=""/>
      <w:lvlJc w:val="left"/>
      <w:pPr>
        <w:tabs>
          <w:tab w:val="num" w:pos="2880"/>
        </w:tabs>
        <w:ind w:left="2880" w:hanging="360"/>
      </w:pPr>
      <w:rPr>
        <w:rFonts w:ascii="Yu Mincho Light" w:hAnsi="Yu Mincho Light" w:hint="default"/>
        <w:sz w:val="20"/>
      </w:rPr>
    </w:lvl>
    <w:lvl w:ilvl="4" w:tentative="1">
      <w:start w:val="1"/>
      <w:numFmt w:val="bullet"/>
      <w:lvlText w:val=""/>
      <w:lvlJc w:val="left"/>
      <w:pPr>
        <w:tabs>
          <w:tab w:val="num" w:pos="3600"/>
        </w:tabs>
        <w:ind w:left="3600" w:hanging="360"/>
      </w:pPr>
      <w:rPr>
        <w:rFonts w:ascii="Yu Mincho Light" w:hAnsi="Yu Mincho Light" w:hint="default"/>
        <w:sz w:val="20"/>
      </w:rPr>
    </w:lvl>
    <w:lvl w:ilvl="5" w:tentative="1">
      <w:start w:val="1"/>
      <w:numFmt w:val="bullet"/>
      <w:lvlText w:val=""/>
      <w:lvlJc w:val="left"/>
      <w:pPr>
        <w:tabs>
          <w:tab w:val="num" w:pos="4320"/>
        </w:tabs>
        <w:ind w:left="4320" w:hanging="360"/>
      </w:pPr>
      <w:rPr>
        <w:rFonts w:ascii="Yu Mincho Light" w:hAnsi="Yu Mincho Light" w:hint="default"/>
        <w:sz w:val="20"/>
      </w:rPr>
    </w:lvl>
    <w:lvl w:ilvl="6" w:tentative="1">
      <w:start w:val="1"/>
      <w:numFmt w:val="bullet"/>
      <w:lvlText w:val=""/>
      <w:lvlJc w:val="left"/>
      <w:pPr>
        <w:tabs>
          <w:tab w:val="num" w:pos="5040"/>
        </w:tabs>
        <w:ind w:left="5040" w:hanging="360"/>
      </w:pPr>
      <w:rPr>
        <w:rFonts w:ascii="Yu Mincho Light" w:hAnsi="Yu Mincho Light" w:hint="default"/>
        <w:sz w:val="20"/>
      </w:rPr>
    </w:lvl>
    <w:lvl w:ilvl="7" w:tentative="1">
      <w:start w:val="1"/>
      <w:numFmt w:val="bullet"/>
      <w:lvlText w:val=""/>
      <w:lvlJc w:val="left"/>
      <w:pPr>
        <w:tabs>
          <w:tab w:val="num" w:pos="5760"/>
        </w:tabs>
        <w:ind w:left="5760" w:hanging="360"/>
      </w:pPr>
      <w:rPr>
        <w:rFonts w:ascii="Yu Mincho Light" w:hAnsi="Yu Mincho Light" w:hint="default"/>
        <w:sz w:val="20"/>
      </w:rPr>
    </w:lvl>
    <w:lvl w:ilvl="8" w:tentative="1">
      <w:start w:val="1"/>
      <w:numFmt w:val="bullet"/>
      <w:lvlText w:val=""/>
      <w:lvlJc w:val="left"/>
      <w:pPr>
        <w:tabs>
          <w:tab w:val="num" w:pos="6480"/>
        </w:tabs>
        <w:ind w:left="6480" w:hanging="360"/>
      </w:pPr>
      <w:rPr>
        <w:rFonts w:ascii="Yu Mincho Light" w:hAnsi="Yu Mincho Light" w:hint="default"/>
        <w:sz w:val="20"/>
      </w:rPr>
    </w:lvl>
  </w:abstractNum>
  <w:abstractNum w:abstractNumId="21" w15:restartNumberingAfterBreak="0">
    <w:nsid w:val="65EA05D8"/>
    <w:multiLevelType w:val="hybridMultilevel"/>
    <w:tmpl w:val="AAA4FF7E"/>
    <w:lvl w:ilvl="0" w:tplc="04100001">
      <w:start w:val="1"/>
      <w:numFmt w:val="bullet"/>
      <w:lvlText w:val=""/>
      <w:lvlJc w:val="left"/>
      <w:pPr>
        <w:ind w:left="720" w:hanging="360"/>
      </w:pPr>
      <w:rPr>
        <w:rFonts w:ascii="Yu Mincho Light" w:hAnsi="Yu Mincho Light" w:hint="default"/>
      </w:rPr>
    </w:lvl>
    <w:lvl w:ilvl="1" w:tplc="04100003" w:tentative="1">
      <w:start w:val="1"/>
      <w:numFmt w:val="bullet"/>
      <w:lvlText w:val="o"/>
      <w:lvlJc w:val="left"/>
      <w:pPr>
        <w:ind w:left="1440" w:hanging="360"/>
      </w:pPr>
      <w:rPr>
        <w:rFonts w:ascii="Segoe UI" w:hAnsi="Segoe UI" w:cs="Segoe UI" w:hint="default"/>
      </w:rPr>
    </w:lvl>
    <w:lvl w:ilvl="2" w:tplc="04100005" w:tentative="1">
      <w:start w:val="1"/>
      <w:numFmt w:val="bullet"/>
      <w:lvlText w:val=""/>
      <w:lvlJc w:val="left"/>
      <w:pPr>
        <w:ind w:left="2160" w:hanging="360"/>
      </w:pPr>
      <w:rPr>
        <w:rFonts w:ascii="Yu Mincho" w:hAnsi="Yu Mincho" w:hint="default"/>
      </w:rPr>
    </w:lvl>
    <w:lvl w:ilvl="3" w:tplc="04100001" w:tentative="1">
      <w:start w:val="1"/>
      <w:numFmt w:val="bullet"/>
      <w:lvlText w:val=""/>
      <w:lvlJc w:val="left"/>
      <w:pPr>
        <w:ind w:left="2880" w:hanging="360"/>
      </w:pPr>
      <w:rPr>
        <w:rFonts w:ascii="Yu Mincho Light" w:hAnsi="Yu Mincho Light" w:hint="default"/>
      </w:rPr>
    </w:lvl>
    <w:lvl w:ilvl="4" w:tplc="04100003" w:tentative="1">
      <w:start w:val="1"/>
      <w:numFmt w:val="bullet"/>
      <w:lvlText w:val="o"/>
      <w:lvlJc w:val="left"/>
      <w:pPr>
        <w:ind w:left="3600" w:hanging="360"/>
      </w:pPr>
      <w:rPr>
        <w:rFonts w:ascii="Segoe UI" w:hAnsi="Segoe UI" w:cs="Segoe UI" w:hint="default"/>
      </w:rPr>
    </w:lvl>
    <w:lvl w:ilvl="5" w:tplc="04100005" w:tentative="1">
      <w:start w:val="1"/>
      <w:numFmt w:val="bullet"/>
      <w:lvlText w:val=""/>
      <w:lvlJc w:val="left"/>
      <w:pPr>
        <w:ind w:left="4320" w:hanging="360"/>
      </w:pPr>
      <w:rPr>
        <w:rFonts w:ascii="Yu Mincho" w:hAnsi="Yu Mincho" w:hint="default"/>
      </w:rPr>
    </w:lvl>
    <w:lvl w:ilvl="6" w:tplc="04100001" w:tentative="1">
      <w:start w:val="1"/>
      <w:numFmt w:val="bullet"/>
      <w:lvlText w:val=""/>
      <w:lvlJc w:val="left"/>
      <w:pPr>
        <w:ind w:left="5040" w:hanging="360"/>
      </w:pPr>
      <w:rPr>
        <w:rFonts w:ascii="Yu Mincho Light" w:hAnsi="Yu Mincho Light" w:hint="default"/>
      </w:rPr>
    </w:lvl>
    <w:lvl w:ilvl="7" w:tplc="04100003" w:tentative="1">
      <w:start w:val="1"/>
      <w:numFmt w:val="bullet"/>
      <w:lvlText w:val="o"/>
      <w:lvlJc w:val="left"/>
      <w:pPr>
        <w:ind w:left="5760" w:hanging="360"/>
      </w:pPr>
      <w:rPr>
        <w:rFonts w:ascii="Segoe UI" w:hAnsi="Segoe UI" w:cs="Segoe UI" w:hint="default"/>
      </w:rPr>
    </w:lvl>
    <w:lvl w:ilvl="8" w:tplc="04100005" w:tentative="1">
      <w:start w:val="1"/>
      <w:numFmt w:val="bullet"/>
      <w:lvlText w:val=""/>
      <w:lvlJc w:val="left"/>
      <w:pPr>
        <w:ind w:left="6480" w:hanging="360"/>
      </w:pPr>
      <w:rPr>
        <w:rFonts w:ascii="Yu Mincho" w:hAnsi="Yu Mincho" w:hint="default"/>
      </w:rPr>
    </w:lvl>
  </w:abstractNum>
  <w:num w:numId="1">
    <w:abstractNumId w:val="17"/>
  </w:num>
  <w:num w:numId="2">
    <w:abstractNumId w:val="21"/>
  </w:num>
  <w:num w:numId="3">
    <w:abstractNumId w:val="7"/>
  </w:num>
  <w:num w:numId="4">
    <w:abstractNumId w:val="0"/>
  </w:num>
  <w:num w:numId="5">
    <w:abstractNumId w:val="3"/>
  </w:num>
  <w:num w:numId="6">
    <w:abstractNumId w:val="8"/>
  </w:num>
  <w:num w:numId="7">
    <w:abstractNumId w:val="15"/>
  </w:num>
  <w:num w:numId="8">
    <w:abstractNumId w:val="14"/>
  </w:num>
  <w:num w:numId="9">
    <w:abstractNumId w:val="11"/>
  </w:num>
  <w:num w:numId="10">
    <w:abstractNumId w:val="13"/>
  </w:num>
  <w:num w:numId="11">
    <w:abstractNumId w:val="2"/>
  </w:num>
  <w:num w:numId="12">
    <w:abstractNumId w:val="1"/>
  </w:num>
  <w:num w:numId="13">
    <w:abstractNumId w:val="18"/>
  </w:num>
  <w:num w:numId="14">
    <w:abstractNumId w:val="12"/>
  </w:num>
  <w:num w:numId="15">
    <w:abstractNumId w:val="20"/>
  </w:num>
  <w:num w:numId="16">
    <w:abstractNumId w:val="16"/>
  </w:num>
  <w:num w:numId="17">
    <w:abstractNumId w:val="4"/>
  </w:num>
  <w:num w:numId="18">
    <w:abstractNumId w:val="10"/>
  </w:num>
  <w:num w:numId="19">
    <w:abstractNumId w:val="9"/>
  </w:num>
  <w:num w:numId="20">
    <w:abstractNumId w:val="5"/>
  </w:num>
  <w:num w:numId="21">
    <w:abstractNumId w:val="6"/>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VAN Florin Daniel">
    <w15:presenceInfo w15:providerId="AD" w15:userId="S::florin.ivan@amaris.com::fbf562f2-3338-4e1e-86f0-a9c4dde54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78"/>
    <w:rsid w:val="001B3F2A"/>
    <w:rsid w:val="0079013C"/>
    <w:rsid w:val="00E463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C551"/>
  <w15:chartTrackingRefBased/>
  <w15:docId w15:val="{05ED336D-AEFA-4C22-8712-467AAD90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6378"/>
    <w:pPr>
      <w:spacing w:before="120" w:after="60" w:line="240" w:lineRule="auto"/>
      <w:jc w:val="both"/>
    </w:pPr>
    <w:rPr>
      <w:lang w:val="en-GB"/>
    </w:rPr>
  </w:style>
  <w:style w:type="paragraph" w:styleId="Titolo1">
    <w:name w:val="heading 1"/>
    <w:basedOn w:val="Normale"/>
    <w:next w:val="Normale"/>
    <w:link w:val="Titolo1Carattere"/>
    <w:autoRedefine/>
    <w:uiPriority w:val="9"/>
    <w:qFormat/>
    <w:rsid w:val="00E46378"/>
    <w:pPr>
      <w:keepNext/>
      <w:numPr>
        <w:numId w:val="19"/>
      </w:numPr>
      <w:tabs>
        <w:tab w:val="left" w:pos="432"/>
        <w:tab w:val="left" w:pos="567"/>
      </w:tabs>
      <w:spacing w:before="240" w:after="0" w:line="259" w:lineRule="auto"/>
      <w:jc w:val="left"/>
      <w:outlineLvl w:val="0"/>
    </w:pPr>
    <w:rPr>
      <w:rFonts w:asciiTheme="majorHAnsi" w:eastAsiaTheme="majorEastAsia" w:hAnsiTheme="majorHAnsi" w:cstheme="majorBidi"/>
      <w:b/>
      <w:caps/>
      <w:color w:val="EF7D00"/>
      <w:sz w:val="32"/>
      <w:szCs w:val="32"/>
      <w:lang w:val="en-US"/>
    </w:rPr>
  </w:style>
  <w:style w:type="paragraph" w:styleId="Titolo2">
    <w:name w:val="heading 2"/>
    <w:basedOn w:val="Normale"/>
    <w:next w:val="Normale"/>
    <w:link w:val="Titolo2Carattere"/>
    <w:uiPriority w:val="9"/>
    <w:unhideWhenUsed/>
    <w:qFormat/>
    <w:rsid w:val="00E46378"/>
    <w:pPr>
      <w:keepNext/>
      <w:keepLines/>
      <w:numPr>
        <w:ilvl w:val="1"/>
        <w:numId w:val="19"/>
      </w:numPr>
      <w:spacing w:before="40" w:after="0"/>
      <w:outlineLvl w:val="1"/>
    </w:pPr>
    <w:rPr>
      <w:rFonts w:asciiTheme="majorHAnsi" w:eastAsiaTheme="majorEastAsia" w:hAnsiTheme="majorHAnsi" w:cstheme="majorBidi"/>
      <w:color w:val="EF7D00"/>
      <w:sz w:val="26"/>
      <w:szCs w:val="26"/>
    </w:rPr>
  </w:style>
  <w:style w:type="paragraph" w:styleId="Titolo3">
    <w:name w:val="heading 3"/>
    <w:aliases w:val="Subtitle FND"/>
    <w:basedOn w:val="Sottotitolo"/>
    <w:next w:val="Normale"/>
    <w:link w:val="Titolo3Carattere"/>
    <w:autoRedefine/>
    <w:uiPriority w:val="9"/>
    <w:qFormat/>
    <w:rsid w:val="00E46378"/>
    <w:pPr>
      <w:keepNext/>
      <w:keepLines/>
      <w:numPr>
        <w:ilvl w:val="2"/>
        <w:numId w:val="19"/>
      </w:numPr>
      <w:tabs>
        <w:tab w:val="left" w:pos="-720"/>
        <w:tab w:val="left" w:pos="1418"/>
      </w:tabs>
      <w:suppressAutoHyphens/>
      <w:spacing w:before="40" w:after="0"/>
      <w:jc w:val="left"/>
      <w:outlineLvl w:val="2"/>
    </w:pPr>
    <w:rPr>
      <w:rFonts w:asciiTheme="majorHAnsi" w:eastAsiaTheme="minorHAnsi" w:hAnsiTheme="majorHAnsi" w:cs="Open Sans Light"/>
      <w:bCs/>
      <w:iCs/>
      <w:color w:val="ED7D31" w:themeColor="accent2"/>
      <w:spacing w:val="-3"/>
      <w:sz w:val="24"/>
      <w:szCs w:val="24"/>
      <w:lang w:val="en-US"/>
    </w:rPr>
  </w:style>
  <w:style w:type="paragraph" w:styleId="Titolo4">
    <w:name w:val="heading 4"/>
    <w:basedOn w:val="Normale"/>
    <w:next w:val="Normale"/>
    <w:link w:val="Titolo4Carattere"/>
    <w:unhideWhenUsed/>
    <w:qFormat/>
    <w:rsid w:val="00E46378"/>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aliases w:val="5.Heading 5,Titre5,heading 5,H5,(Shift Ctrl 5),a),Edf Titre 5,h5,Second Subheading,Heading 51,Article,Chapitre 1.1.1.1.,Heading 5 CFMU,Titre51,t5,Contrat 5,Appendix A  Heading 5,Table label,l5,hm,mh2,Module heading 2,Head 5,list 5,5"/>
    <w:basedOn w:val="Normale"/>
    <w:next w:val="Normale"/>
    <w:link w:val="Titolo5Carattere"/>
    <w:unhideWhenUsed/>
    <w:qFormat/>
    <w:rsid w:val="00E46378"/>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aliases w:val="H6,Edf Titre 6,Ref Heading 3,rh3,Ref Heading 31,rh31,H61,h6,Third Subheading,Annexe 11,Annexe 12,Annexe 13,Annexe 14,Annexe 15,Annexe 16,Annexe 17,Heading 6 CFMU,Annexe1,(Shift Ctrl 6),Legal Level 1.,Annexe,L6,Appendix 2,sub-dash,sd,T6"/>
    <w:basedOn w:val="Normale"/>
    <w:next w:val="Normale"/>
    <w:link w:val="Titolo6Carattere"/>
    <w:unhideWhenUsed/>
    <w:qFormat/>
    <w:rsid w:val="00E46378"/>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aliases w:val="H7,ASAPHeading 7,Edf Titre 7,Heading 7 CFMU,Annexe2,figure caption,Legal Level 1.1.,Annexe 1,L7,letter list,lettered list,T7,heading 7,letter list1,lettered list1,letter list2,lettered list2,letter list11,lettered list11,letter list3,H"/>
    <w:basedOn w:val="Normale"/>
    <w:next w:val="Normale"/>
    <w:link w:val="Titolo7Carattere"/>
    <w:unhideWhenUsed/>
    <w:qFormat/>
    <w:rsid w:val="00E46378"/>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aliases w:val="ASAPHeading 8,T8,Edf Titre 8,Heading 8 CFMU,Annexe3,table caption,Legal Level 1.1.1.,Annexe 2,&lt;Titre 8&gt;,heading 8,action,action1,action2,action11,action3,action4,action5,action6,action7,action12,action21,action111,action31,action8,h8,8"/>
    <w:basedOn w:val="Normale"/>
    <w:next w:val="Normale"/>
    <w:link w:val="Titolo8Carattere"/>
    <w:unhideWhenUsed/>
    <w:qFormat/>
    <w:rsid w:val="00E46378"/>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Titre figure,ASAPHeading 9,T9,Edf Titre 9,Heading 9 CFMU,Annexe4,App Heading,Annexe 3,progress,progress1,progress2,progress11,progress3,progress4,progress5,progress6,progress7,progress12,progress21,progress111,progress31,App1,Appendix"/>
    <w:basedOn w:val="Normale"/>
    <w:next w:val="Normale"/>
    <w:link w:val="Titolo9Carattere"/>
    <w:unhideWhenUsed/>
    <w:qFormat/>
    <w:rsid w:val="00E46378"/>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46378"/>
    <w:rPr>
      <w:rFonts w:asciiTheme="majorHAnsi" w:eastAsiaTheme="majorEastAsia" w:hAnsiTheme="majorHAnsi" w:cstheme="majorBidi"/>
      <w:b/>
      <w:caps/>
      <w:color w:val="EF7D00"/>
      <w:sz w:val="32"/>
      <w:szCs w:val="32"/>
      <w:lang w:val="en-US"/>
    </w:rPr>
  </w:style>
  <w:style w:type="character" w:customStyle="1" w:styleId="Titolo2Carattere">
    <w:name w:val="Titolo 2 Carattere"/>
    <w:basedOn w:val="Carpredefinitoparagrafo"/>
    <w:link w:val="Titolo2"/>
    <w:uiPriority w:val="9"/>
    <w:rsid w:val="00E46378"/>
    <w:rPr>
      <w:rFonts w:asciiTheme="majorHAnsi" w:eastAsiaTheme="majorEastAsia" w:hAnsiTheme="majorHAnsi" w:cstheme="majorBidi"/>
      <w:color w:val="EF7D00"/>
      <w:sz w:val="26"/>
      <w:szCs w:val="26"/>
      <w:lang w:val="en-GB"/>
    </w:rPr>
  </w:style>
  <w:style w:type="character" w:customStyle="1" w:styleId="Titolo3Carattere">
    <w:name w:val="Titolo 3 Carattere"/>
    <w:aliases w:val="Subtitle FND Carattere"/>
    <w:basedOn w:val="Carpredefinitoparagrafo"/>
    <w:link w:val="Titolo3"/>
    <w:uiPriority w:val="9"/>
    <w:rsid w:val="00E46378"/>
    <w:rPr>
      <w:rFonts w:asciiTheme="majorHAnsi" w:hAnsiTheme="majorHAnsi" w:cs="Open Sans Light"/>
      <w:bCs/>
      <w:iCs/>
      <w:color w:val="ED7D31" w:themeColor="accent2"/>
      <w:spacing w:val="-3"/>
      <w:sz w:val="24"/>
      <w:szCs w:val="24"/>
      <w:lang w:val="en-US"/>
    </w:rPr>
  </w:style>
  <w:style w:type="character" w:customStyle="1" w:styleId="Titolo4Carattere">
    <w:name w:val="Titolo 4 Carattere"/>
    <w:basedOn w:val="Carpredefinitoparagrafo"/>
    <w:link w:val="Titolo4"/>
    <w:rsid w:val="00E46378"/>
    <w:rPr>
      <w:rFonts w:asciiTheme="majorHAnsi" w:eastAsiaTheme="majorEastAsia" w:hAnsiTheme="majorHAnsi" w:cstheme="majorBidi"/>
      <w:i/>
      <w:iCs/>
      <w:color w:val="2F5496" w:themeColor="accent1" w:themeShade="BF"/>
      <w:lang w:val="en-GB"/>
    </w:rPr>
  </w:style>
  <w:style w:type="character" w:customStyle="1" w:styleId="Titolo5Carattere">
    <w:name w:val="Titolo 5 Carattere"/>
    <w:basedOn w:val="Carpredefinitoparagrafo"/>
    <w:link w:val="Titolo5"/>
    <w:rsid w:val="00E46378"/>
    <w:rPr>
      <w:rFonts w:asciiTheme="majorHAnsi" w:eastAsiaTheme="majorEastAsia" w:hAnsiTheme="majorHAnsi" w:cstheme="majorBidi"/>
      <w:color w:val="2F5496" w:themeColor="accent1" w:themeShade="BF"/>
      <w:lang w:val="en-GB"/>
    </w:rPr>
  </w:style>
  <w:style w:type="character" w:customStyle="1" w:styleId="Titolo6Carattere">
    <w:name w:val="Titolo 6 Carattere"/>
    <w:basedOn w:val="Carpredefinitoparagrafo"/>
    <w:link w:val="Titolo6"/>
    <w:rsid w:val="00E46378"/>
    <w:rPr>
      <w:rFonts w:asciiTheme="majorHAnsi" w:eastAsiaTheme="majorEastAsia" w:hAnsiTheme="majorHAnsi" w:cstheme="majorBidi"/>
      <w:color w:val="1F3763" w:themeColor="accent1" w:themeShade="7F"/>
      <w:lang w:val="en-GB"/>
    </w:rPr>
  </w:style>
  <w:style w:type="character" w:customStyle="1" w:styleId="Titolo7Carattere">
    <w:name w:val="Titolo 7 Carattere"/>
    <w:basedOn w:val="Carpredefinitoparagrafo"/>
    <w:link w:val="Titolo7"/>
    <w:rsid w:val="00E46378"/>
    <w:rPr>
      <w:rFonts w:asciiTheme="majorHAnsi" w:eastAsiaTheme="majorEastAsia" w:hAnsiTheme="majorHAnsi" w:cstheme="majorBidi"/>
      <w:i/>
      <w:iCs/>
      <w:color w:val="1F3763" w:themeColor="accent1" w:themeShade="7F"/>
      <w:lang w:val="en-GB"/>
    </w:rPr>
  </w:style>
  <w:style w:type="character" w:customStyle="1" w:styleId="Titolo8Carattere">
    <w:name w:val="Titolo 8 Carattere"/>
    <w:basedOn w:val="Carpredefinitoparagrafo"/>
    <w:link w:val="Titolo8"/>
    <w:rsid w:val="00E46378"/>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rsid w:val="00E46378"/>
    <w:rPr>
      <w:rFonts w:asciiTheme="majorHAnsi" w:eastAsiaTheme="majorEastAsia" w:hAnsiTheme="majorHAnsi" w:cstheme="majorBidi"/>
      <w:i/>
      <w:iCs/>
      <w:color w:val="272727" w:themeColor="text1" w:themeTint="D8"/>
      <w:sz w:val="21"/>
      <w:szCs w:val="21"/>
      <w:lang w:val="en-GB"/>
    </w:rPr>
  </w:style>
  <w:style w:type="paragraph" w:styleId="Paragrafoelenco">
    <w:name w:val="List Paragraph"/>
    <w:aliases w:val="puntato,AJK Bullet,Body text,Elenco puntato"/>
    <w:basedOn w:val="Normale"/>
    <w:link w:val="ParagrafoelencoCarattere"/>
    <w:uiPriority w:val="34"/>
    <w:qFormat/>
    <w:rsid w:val="00E46378"/>
    <w:pPr>
      <w:ind w:left="720"/>
      <w:contextualSpacing/>
    </w:pPr>
  </w:style>
  <w:style w:type="character" w:customStyle="1" w:styleId="ParagrafoelencoCarattere">
    <w:name w:val="Paragrafo elenco Carattere"/>
    <w:aliases w:val="puntato Carattere,AJK Bullet Carattere,Body text Carattere,Elenco puntato Carattere"/>
    <w:basedOn w:val="Carpredefinitoparagrafo"/>
    <w:link w:val="Paragrafoelenco"/>
    <w:uiPriority w:val="34"/>
    <w:rsid w:val="00E46378"/>
    <w:rPr>
      <w:lang w:val="en-GB"/>
    </w:rPr>
  </w:style>
  <w:style w:type="table" w:customStyle="1" w:styleId="Tabellagriglia4-colore61">
    <w:name w:val="Tabella griglia 4 - colore 61"/>
    <w:basedOn w:val="Tabellanormale"/>
    <w:next w:val="Tabellagriglia4-colore6"/>
    <w:uiPriority w:val="49"/>
    <w:rsid w:val="00E46378"/>
    <w:pPr>
      <w:spacing w:after="0" w:line="240" w:lineRule="auto"/>
    </w:p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customStyle="1" w:styleId="paragraph">
    <w:name w:val="paragraph"/>
    <w:basedOn w:val="Normale"/>
    <w:rsid w:val="00E46378"/>
    <w:pPr>
      <w:spacing w:before="100" w:beforeAutospacing="1" w:after="100" w:afterAutospacing="1"/>
      <w:jc w:val="left"/>
    </w:pPr>
    <w:rPr>
      <w:rFonts w:ascii="Questrial" w:eastAsia="Questrial" w:hAnsi="Questrial" w:cs="Questrial"/>
      <w:sz w:val="24"/>
      <w:szCs w:val="24"/>
      <w:lang w:val="it-IT" w:eastAsia="it-IT"/>
    </w:rPr>
  </w:style>
  <w:style w:type="character" w:customStyle="1" w:styleId="normaltextrun">
    <w:name w:val="normaltextrun"/>
    <w:basedOn w:val="Carpredefinitoparagrafo"/>
    <w:rsid w:val="00E46378"/>
  </w:style>
  <w:style w:type="character" w:customStyle="1" w:styleId="eop">
    <w:name w:val="eop"/>
    <w:basedOn w:val="Carpredefinitoparagrafo"/>
    <w:rsid w:val="00E46378"/>
  </w:style>
  <w:style w:type="character" w:customStyle="1" w:styleId="spellingerror">
    <w:name w:val="spellingerror"/>
    <w:basedOn w:val="Carpredefinitoparagrafo"/>
    <w:rsid w:val="00E46378"/>
  </w:style>
  <w:style w:type="paragraph" w:styleId="Didascalia">
    <w:name w:val="caption"/>
    <w:basedOn w:val="Normale"/>
    <w:next w:val="Normale"/>
    <w:uiPriority w:val="35"/>
    <w:unhideWhenUsed/>
    <w:qFormat/>
    <w:rsid w:val="00E46378"/>
    <w:pPr>
      <w:spacing w:before="0" w:after="200"/>
    </w:pPr>
    <w:rPr>
      <w:i/>
      <w:iCs/>
      <w:color w:val="44546A" w:themeColor="text2"/>
      <w:sz w:val="18"/>
      <w:szCs w:val="18"/>
    </w:rPr>
  </w:style>
  <w:style w:type="paragraph" w:styleId="Sottotitolo">
    <w:name w:val="Subtitle"/>
    <w:basedOn w:val="Normale"/>
    <w:next w:val="Normale"/>
    <w:link w:val="SottotitoloCarattere"/>
    <w:uiPriority w:val="11"/>
    <w:qFormat/>
    <w:rsid w:val="00E46378"/>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46378"/>
    <w:rPr>
      <w:rFonts w:eastAsiaTheme="minorEastAsia"/>
      <w:color w:val="5A5A5A" w:themeColor="text1" w:themeTint="A5"/>
      <w:spacing w:val="15"/>
      <w:lang w:val="en-GB"/>
    </w:rPr>
  </w:style>
  <w:style w:type="table" w:styleId="Tabellagriglia4-colore6">
    <w:name w:val="Grid Table 4 Accent 6"/>
    <w:basedOn w:val="Tabellanormale"/>
    <w:uiPriority w:val="49"/>
    <w:rsid w:val="00E4637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stofumetto">
    <w:name w:val="Balloon Text"/>
    <w:basedOn w:val="Normale"/>
    <w:link w:val="TestofumettoCarattere"/>
    <w:uiPriority w:val="99"/>
    <w:semiHidden/>
    <w:unhideWhenUsed/>
    <w:rsid w:val="00E46378"/>
    <w:pPr>
      <w:spacing w:before="0"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4637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3677</Words>
  <Characters>20960</Characters>
  <Application>Microsoft Office Word</Application>
  <DocSecurity>0</DocSecurity>
  <Lines>174</Lines>
  <Paragraphs>49</Paragraphs>
  <ScaleCrop>false</ScaleCrop>
  <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Florin Daniel</dc:creator>
  <cp:keywords/>
  <dc:description/>
  <cp:lastModifiedBy>IVAN Florin Daniel</cp:lastModifiedBy>
  <cp:revision>1</cp:revision>
  <dcterms:created xsi:type="dcterms:W3CDTF">2020-07-09T13:34:00Z</dcterms:created>
  <dcterms:modified xsi:type="dcterms:W3CDTF">2020-07-09T13:39:00Z</dcterms:modified>
</cp:coreProperties>
</file>